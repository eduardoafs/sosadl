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media/image5.png" ContentType="image/png"/>
  <Override PartName="/word/media/image4.png" ContentType="image/png"/>
  <Override PartName="/word/media/image3.jpeg" ContentType="image/jpe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p><w:pPr><w:pStyle w:val="Normal"/><w:jc w:val="center"/><w:rPr><w:b/><w:b/><w:bCs/><w:sz w:val="40"/><w:szCs w:val="40"/><w:lang w:val="fr-FR"/></w:rPr></w:pPr><w:r><w:rPr><w:b/><w:bCs/><w:sz w:val="40"/><w:szCs w:val="40"/><w:lang w:val="fr-FR"/></w:rPr><w:t>Présentation Technique</w:t></w:r></w:p><w:p><w:pPr><w:pStyle w:val="Normal"/><w:jc w:val="center"/><w:rPr><w:b/><w:b/><w:bCs/><w:sz w:val="28"/><w:lang w:val="fr-FR"/></w:rPr></w:pPr><w:r><w:rPr><w:b/><w:bCs/><w:sz w:val="28"/><w:lang w:val="fr-FR"/></w:rPr><w:t>SoSADL2IoSTS</w:t></w:r></w:p><w:p><w:pPr><w:pStyle w:val="Normal"/><w:jc w:val="both"/><w:rPr><w:lang w:val="fr-FR"/></w:rPr></w:pPr><w:r><w:rPr><w:lang w:val="fr-FR"/></w:rPr></w:r></w:p><w:p><w:pPr><w:pStyle w:val="Normal"/><w:jc w:val="both"/><w:rPr><w:color w:val="FF0000"/><w:lang w:val="fr-FR"/></w:rPr></w:pPr><w:r><w:rPr><w:lang w:val="fr-FR"/></w:rPr><w:t xml:space="preserve">        </w:t></w:r><w:r><w:rPr><w:lang w:val="fr-FR"/></w:rPr><w:t>Afin de traduire un fichier avec SoSADl2IOSTS, utilisateur est besoin de procès avec éclipse et prendre plusieurs étapes. Donc on a développé une  nouvelle fonction de SoSADl2IOSTS qui pourrait traduire les fichiers SoSADL vers IoSTS en mode lots, (mais avec cette fonction les fichiers qui été traduit n’été pas vérifié s’il y des erreurs dans fichier.)</w:t></w:r></w:p><w:p><w:pPr><w:pStyle w:val="Normal"/><w:rPr><w:lang w:val="fr-FR"/></w:rPr></w:pPr><w:r><w:rPr><w:lang w:val="fr-FR"/></w:rPr></w:r></w:p><w:p><w:pPr><w:pStyle w:val="Normal"/><w:rPr><w:b/><w:b/><w:bCs/><w:sz w:val="28"/><w:lang w:val="fr-FR"/></w:rPr></w:pPr><w:r><w:rPr><w:b/><w:bCs/><w:sz w:val="28"/><w:lang w:val="fr-FR"/></w:rPr><w:t>Documentation Utilisateur</w:t></w:r></w:p><w:p><w:pPr><w:pStyle w:val="Normal"/><w:jc w:val="both"/><w:rPr><w:szCs w:val="22"/><w:lang w:val="fr-FR"/></w:rPr></w:pPr><w:r><w:rPr><w:szCs w:val="22"/><w:lang w:val="fr-FR"/></w:rPr><w:t xml:space="preserve">     </w:t></w:r><w:r><w:rPr><w:szCs w:val="22"/><w:lang w:val="fr-FR"/></w:rPr><w:t xml:space="preserve">SoSADl2IOSTS est un programme qui traduire fichier SOSADL vers IOSTS. Afin de traduire de traduire un fichier avec SoSADl2IOSTS, utilisateur est besoin de procès avec éclipse et prendre plusieurs étapes. Donc </w:t></w:r><w:del w:id="0" w:author="tham spiral mail" w:date="2015-11-25T18:20:00Z"><w:r><w:rPr><w:szCs w:val="22"/><w:lang w:val="fr-FR"/></w:rPr><w:delText>on a</w:delText></w:r></w:del><w:ins w:id="1" w:author="tham spiral mail" w:date="2015-11-25T18:20:00Z"><w:r><w:rPr><w:szCs w:val="22"/><w:lang w:val="fr-FR"/></w:rPr><w:t>j’ai</w:t></w:r></w:ins><w:r><w:rPr><w:szCs w:val="22"/><w:lang w:val="fr-FR"/></w:rPr><w:t xml:space="preserve"> développé une  nouvelle fonction de SoSADl2IOSTS, SOSADLCLI, qui pourrait traduire les fichiers SoSADL vers IOSTS en mode </w:t></w:r><w:ins w:id="2" w:author="tham spiral mail" w:date="2015-11-25T18:20:00Z"><w:r><w:rPr><w:szCs w:val="22"/><w:lang w:val="fr-FR"/></w:rPr><w:t>L</w:t></w:r></w:ins><w:del w:id="3" w:author="tham spiral mail" w:date="2015-11-25T18:20:00Z"><w:r><w:rPr><w:szCs w:val="22"/><w:lang w:val="fr-FR"/></w:rPr><w:delText>l</w:delText></w:r></w:del><w:r><w:rPr><w:szCs w:val="22"/><w:lang w:val="fr-FR"/></w:rPr><w:t>ots, mais avec cette fonction les fichiers qui été traduit ne été pas vérifié qu’il y des erreurs dans fichier.</w:t></w:r></w:p><w:p><w:pPr><w:pStyle w:val="Normal"/><w:jc w:val="both"/><w:rPr><w:b/><w:b/><w:bCs/><w:sz w:val="24"/><w:szCs w:val="24"/><w:lang w:val="fr-FR"/></w:rPr></w:pPr><w:r><w:rPr><w:b/><w:bCs/><w:sz w:val="24"/><w:szCs w:val="24"/><w:lang w:val="fr-FR"/></w:rPr></w:r></w:p><w:p><w:pPr><w:pStyle w:val="Normal"/><w:jc w:val="both"/><w:rPr><w:b/><w:b/><w:bCs/><w:sz w:val="24"/><w:szCs w:val="24"/><w:lang w:val="fr-FR"/></w:rPr></w:pPr><w:r><w:rPr><w:b/><w:bCs/><w:sz w:val="24"/><w:szCs w:val="24"/><w:lang w:val="fr-FR"/></w:rPr><w:t>Installation SOSADLCLI</w:t></w:r></w:p><w:p><w:pPr><w:pStyle w:val="ListParagraph"/><w:numPr><w:ilvl w:val="0"/><w:numId w:val="5"/></w:numPr><w:jc w:val="both"/><w:rPr><w:szCs w:val="22"/><w:lang w:val="fr-FR"/></w:rPr></w:pPr><w:r><w:rPr><w:szCs w:val="22"/><w:lang w:val="fr-FR"/></w:rPr><w:t>Afin d’installer SOSADLCLI, il faut extraire l’archive zip s’appelle sosadlcli.zip</w:t></w:r></w:p><w:p><w:pPr><w:pStyle w:val="ListParagraph"/><w:numPr><w:ilvl w:val="0"/><w:numId w:val="5"/></w:numPr><w:jc w:val="both"/><w:rPr><w:szCs w:val="22"/><w:lang w:val="fr-FR"/></w:rPr></w:pPr><w:r><w:drawing><wp:anchor behindDoc="0" distT="0" distB="0" distL="114300" distR="114300" simplePos="0" locked="0" layoutInCell="1" allowOverlap="1" relativeHeight="21"><wp:simplePos x="0" y="0"/><wp:positionH relativeFrom="margin"><wp:posOffset>1228725</wp:posOffset></wp:positionH><wp:positionV relativeFrom="paragraph"><wp:posOffset>445135</wp:posOffset></wp:positionV><wp:extent cx="3726815" cy="2295525"/><wp:effectExtent l="0" t="0" r="0" b="0"/><wp:wrapTopAndBottom/><wp:docPr id="1" name="Picture 51"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 name="Picture 51" descr=""></pic:cNvPr><pic:cNvPicPr><a:picLocks noChangeAspect="1" noChangeArrowheads="1"/></pic:cNvPicPr></pic:nvPicPr><pic:blipFill><a:blip r:embed="rId2"/><a:stretch><a:fillRect/></a:stretch></pic:blipFill><pic:spPr bwMode="auto"><a:xfrm><a:off x="0" y="0"/><a:ext cx="3726815" cy="2295525"/></a:xfrm><a:prstGeom prst="rect"><a:avLst/></a:prstGeom><a:noFill/><a:ln w="9525"><a:noFill/><a:miter lim="800000"/><a:headEnd/><a:tailEnd/></a:ln></pic:spPr></pic:pic></a:graphicData></a:graphic></wp:anchor></w:drawing></w:r><w:r><w:rPr><w:szCs w:val="22"/><w:lang w:val="fr-FR"/></w:rPr><w:t>D</w:t></w:r><w:r><w:rPr><w:szCs w:val="22"/><w:lang w:val="fr-FR"/></w:rPr><w:t>ans directory sosadlcli composant un fichier script , un fichier .PDF et tous les fichiers jar nécessaire.</w:t></w:r></w:p><w:p><w:pPr><w:pStyle w:val="Normal"/><w:jc w:val="both"/><w:rPr><w:szCs w:val="22"/><w:lang w:val="fr-FR"/></w:rPr></w:pPr><w:r><w:rPr><w:szCs w:val="22"/><w:lang w:val="fr-FR"/></w:rPr></w:r></w:p><w:p><w:pPr><w:pStyle w:val="ListParagraph"/><w:numPr><w:ilvl w:val="0"/><w:numId w:val="5"/></w:numPr><w:jc w:val="both"/><w:rPr><w:szCs w:val="22"/><w:lang w:val="fr-FR"/></w:rPr></w:pPr><w:r><w:rPr><w:szCs w:val="22"/><w:lang w:val="fr-FR"/></w:rPr><w:t>Après installer  dans la machine, il faut aussi modifier la partie configuration dans script sosadl2iosts.sh</w:t></w:r></w:p><w:p><w:pPr><w:pStyle w:val="ListParagraph"/><w:spacing w:before="0" w:after="0"/><w:contextualSpacing/><w:rPr><w:szCs w:val="22"/><w:lang w:val="fr-FR"/></w:rPr></w:pPr><w:r><w:rPr><w:szCs w:val="22"/><w:lang w:val="fr-FR"/></w:rPr><mc:AlternateContent><mc:Choice Requires="wps"><w:drawing><wp:anchor behindDoc="1" distT="0" distB="0" distL="114300" distR="114300" simplePos="0" locked="0" layoutInCell="1" allowOverlap="1" relativeHeight="20" wp14:anchorId="0DF042DF"><wp:simplePos x="0" y="0"/><wp:positionH relativeFrom="margin"><wp:posOffset>-635</wp:posOffset></wp:positionH><wp:positionV relativeFrom="paragraph"><wp:posOffset>149860</wp:posOffset></wp:positionV><wp:extent cx="6193790" cy="1007745"/><wp:effectExtent l="0" t="0" r="17145" b="21590"/><wp:wrapNone/><wp:docPr id="2" name="Rectangle 50"/><a:graphic xmlns:a="http://schemas.openxmlformats.org/drawingml/2006/main"><a:graphicData uri="http://schemas.microsoft.com/office/word/2010/wordprocessingShape"><wps:wsp><wps:cNvSpPr/><wps:spPr><a:xfrm><a:off x="0" y="0"/><a:ext cx="6193080" cy="1007280"/></a:xfrm><a:prstGeom prst="rect"><a:avLst></a:avLst></a:prstGeom><a:solidFill><a:schemeClr val="bg1"/></a:solidFill><a:ln><a:solidFill><a:schemeClr val="tx1"/></a:solidFill><a:custDash><a:ds d="400000" sp="300000"/></a:custDash></a:ln></wps:spPr><wps:style><a:lnRef idx="2"><a:schemeClr val="accent1"><a:shade val="50000"/></a:schemeClr></a:lnRef><a:fillRef idx="1"><a:schemeClr val="accent1"/></a:fillRef><a:effectRef idx="0"><a:schemeClr val="accent1"/></a:effectRef><a:fontRef idx="minor"/></wps:style><wps:bodyPr/></wps:wsp></a:graphicData></a:graphic></wp:anchor></w:drawing></mc:Choice><mc:Fallback><w:pict><v:rect id="shape_0" ID="Rectangle 50" fillcolor="white" stroked="t" style="position:absolute;margin-left:-0.05pt;margin-top:11.8pt;width:487.6pt;height:79.25pt;mso-position-horizontal-relative:margin" wp14:anchorId="0DF042DF"><w10:wrap type="none"/><v:fill type="solid" color2="black" o:detectmouseclick="t"/><v:stroke color="black" weight="12600" dashstyle="dash" joinstyle="miter" endcap="flat"/></v:rect></w:pict></mc:Fallback></mc:AlternateContent></w:r></w:p><w:p><w:pPr><w:pStyle w:val="ListParagraph"/><w:spacing w:before="0" w:after="0"/><w:contextualSpacing/><w:rPr><w:szCs w:val="22"/><w:lang w:val="fr-FR"/></w:rPr></w:pPr><w:r><w:rPr><w:szCs w:val="22"/><w:lang w:val="fr-FR"/></w:rPr><w:t>#-- config start</w:t></w:r></w:p><w:p><w:pPr><w:pStyle w:val="ListParagraph"/><w:spacing w:before="0" w:after="0"/><w:contextualSpacing/><w:rPr><w:szCs w:val="22"/><w:lang w:val="fr-FR"/></w:rPr></w:pPr><w:r><w:rPr><w:szCs w:val="22"/><w:lang w:val="fr-FR"/></w:rPr><w:t>export  JAVA_HOME=/..le chemin../jdk1.8.0_65/</w:t></w:r></w:p><w:p><w:pPr><w:pStyle w:val="ListParagraph"/><w:spacing w:before="0" w:after="0"/><w:contextualSpacing/><w:rPr><w:szCs w:val="22"/><w:lang w:val="fr-FR"/></w:rPr></w:pPr><w:r><w:rPr><w:szCs w:val="22"/><w:lang w:val="fr-FR"/></w:rPr><w:t>export SOSADLCLI_HOME=/..le chemin../sosadlcli</w:t></w:r></w:p><w:p><w:pPr><w:pStyle w:val="ListParagraph"/><w:spacing w:before="0" w:after="0"/><w:contextualSpacing/><w:rPr><w:szCs w:val="22"/></w:rPr></w:pPr><w:r><w:rPr><w:szCs w:val="22"/></w:rPr><w:t>export ECLIPSE_PLUGIN=$ SOSADLCLI_HOME/lib/eclipse/plugins</w:t></w:r></w:p><w:p><w:pPr><w:pStyle w:val="ListParagraph"/><w:spacing w:before="0" w:after="0"/><w:ind w:left="360" w:hanging="0"/><w:contextualSpacing/><w:jc w:val="both"/><w:rPr><w:szCs w:val="22"/></w:rPr></w:pPr><w:r><w:rPr><w:szCs w:val="22"/></w:rPr><w:t xml:space="preserve">       </w:t></w:r><w:r><w:rPr><w:szCs w:val="22"/></w:rPr><w:t>#--config end</w:t></w:r></w:p><w:p><w:pPr><w:pStyle w:val="ListParagraph"/><w:spacing w:before="0" w:after="0"/><w:ind w:left="360" w:hanging="0"/><w:contextualSpacing/><w:jc w:val="both"/><w:rPr><w:szCs w:val="22"/></w:rPr></w:pPr><w:r><w:rPr><w:szCs w:val="22"/></w:rPr><w:t xml:space="preserve"> </w:t></w:r></w:p><w:p><w:pPr><w:pStyle w:val="ListParagraph"/><w:ind w:left="360" w:hanging="0"/><w:rPr><w:szCs w:val="22"/></w:rPr></w:pPr><w:r><w:rPr><w:szCs w:val="22"/></w:rPr></w:r></w:p><w:p><w:pPr><w:pStyle w:val="ListParagraph"/><w:numPr><w:ilvl w:val="0"/><w:numId w:val="6"/></w:numPr><w:rPr><w:szCs w:val="22"/><w:lang w:val="fr-FR"/></w:rPr></w:pPr><w:r><w:rPr><w:szCs w:val="22"/><w:lang w:val="fr-FR"/></w:rPr><w:t xml:space="preserve">SOSADLCLI est programme dépendant de projet Xtext/Eclipse qui est nécessaire aussi de l’installer. Pour l’installer utilisateur pourrait suivre la documentation </w:t></w:r><w:r><w:rPr><w:i/><w:iCs/><w:szCs w:val="22"/><w:lang w:val="fr-FR"/></w:rPr><w:t>InstallSosadlXtextProject.pdf</w:t></w:r><w:r><w:rPr><w:szCs w:val="22"/><w:lang w:val="fr-FR"/></w:rPr><w:t xml:space="preserve">  qui est dans le directory </w:t></w:r><w:r><w:rPr><w:i/><w:iCs/><w:szCs w:val="22"/><w:lang w:val="fr-FR"/></w:rPr><w:t>sosadlcli</w:t></w:r></w:p><w:p><w:pPr><w:pStyle w:val="Normal"/><w:rPr><w:b/><w:b/><w:bCs/><w:sz w:val="24"/><w:szCs w:val="24"/><w:lang w:val="fr-FR"/></w:rPr></w:pPr><w:r><w:rPr><w:b/><w:bCs/><w:sz w:val="24"/><w:szCs w:val="24"/><w:lang w:val="fr-FR"/></w:rPr><w:t>Comment utiliser</w:t></w:r></w:p><w:p><w:pPr><w:pStyle w:val="Normal"/><w:rPr><w:b/><w:b/><w:bCs/><w:szCs w:val="22"/><w:lang w:val="fr-FR"/></w:rPr></w:pPr><w:r><w:rPr><w:b/><w:bCs/><w:szCs w:val="22"/><w:lang w:val="fr-FR"/></w:rPr></w:r></w:p><w:p><w:pPr><w:pStyle w:val="ListParagraph"/><w:numPr><w:ilvl w:val="0"/><w:numId w:val="1"/></w:numPr><w:rPr><w:b/><w:b/><w:bCs/><w:szCs w:val="22"/><w:lang w:val="fr-FR"/></w:rPr></w:pPr><w:r><mc:AlternateContent><mc:Choice Requires="wps"><w:drawing><wp:anchor behindDoc="1" distT="0" distB="0" distL="114300" distR="114300" simplePos="0" locked="0" layoutInCell="1" allowOverlap="1" relativeHeight="2" wp14:anchorId="61A43CBF"><wp:simplePos x="0" y="0"/><wp:positionH relativeFrom="column"><wp:posOffset>-144145</wp:posOffset></wp:positionH><wp:positionV relativeFrom="paragraph"><wp:posOffset>245745</wp:posOffset></wp:positionV><wp:extent cx="6347460" cy="1989455"/><wp:effectExtent l="0" t="0" r="15875" b="11430"/><wp:wrapNone/><wp:docPr id="3" name="Rectangle 15"/><a:graphic xmlns:a="http://schemas.openxmlformats.org/drawingml/2006/main"><a:graphicData uri="http://schemas.microsoft.com/office/word/2010/wordprocessingShape"><wps:wsp><wps:cNvSpPr/><wps:spPr><a:xfrm><a:off x="0" y="0"/><a:ext cx="6346800" cy="1989000"/></a:xfrm><a:prstGeom prst="rect"><a:avLst></a:avLst></a:prstGeom><a:solidFill><a:schemeClr val="bg1"/></a:solidFill><a:ln><a:solidFill><a:schemeClr val="tx1"/></a:solidFill><a:custDash><a:ds d="400000" sp="300000"/></a:custDash></a:ln></wps:spPr><wps:style><a:lnRef idx="2"><a:schemeClr val="accent6"/></a:lnRef><a:fillRef idx="1"><a:schemeClr val="lt1"/></a:fillRef><a:effectRef idx="0"><a:schemeClr val="accent6"/></a:effectRef><a:fontRef idx="minor"/></wps:style><wps:bodyPr/></wps:wsp></a:graphicData></a:graphic></wp:anchor></w:drawing></mc:Choice><mc:Fallback><w:pict><v:rect id="shape_0" ID="Rectangle 15" fillcolor="white" stroked="t" style="position:absolute;margin-left:-11.35pt;margin-top:19.35pt;width:499.7pt;height:156.55pt" wp14:anchorId="61A43CBF"><w10:wrap type="none"/><v:fill type="solid" color2="black" o:detectmouseclick="t"/><v:stroke color="black" weight="12600" dashstyle="dash" joinstyle="miter" endcap="flat"/></v:rect></w:pict></mc:Fallback></mc:AlternateContent></w:r><w:r><w:rPr><w:szCs w:val="22"/><w:lang w:val="fr-FR"/></w:rPr><w:t xml:space="preserve">Pour lancer SOSADLCLI, vous ouvrez terminal et tapez ./sosadl2iosts.sh </w:t></w:r></w:p><w:p><w:pPr><w:pStyle w:val="Normal"/><w:rPr><w:color w:val="000000" w:themeColor="text1"/><w:szCs w:val="22"/></w:rPr></w:pPr><w:r><w:rPr><w:color w:val="000000" w:themeColor="text1"/><w:szCs w:val="22"/></w:rPr><w:t>VirtualBox :~ $ sosadlcli/sosadl2iosts.sh</w:t></w:r></w:p><w:p><w:pPr><w:pStyle w:val="Normal"/><w:spacing w:before="0" w:after="0"/><w:rPr><w:i/><w:i/><w:iCs/><w:color w:val="000000" w:themeColor="text1"/><w:szCs w:val="22"/></w:rPr></w:pPr><w:r><w:rPr><w:i/><w:iCs/><w:color w:val="000000" w:themeColor="text1"/><w:szCs w:val="22"/></w:rPr><w:t>There are no Args</w:t></w:r></w:p><w:p><w:pPr><w:pStyle w:val="Normal"/><w:spacing w:before="0" w:after="0"/><w:rPr><w:i/><w:i/><w:iCs/><w:color w:val="000000" w:themeColor="text1"/><w:szCs w:val="22"/></w:rPr></w:pPr><w:r><w:rPr><w:i/><w:iCs/><w:color w:val="000000" w:themeColor="text1"/><w:szCs w:val="22"/><w:lang w:val="fr-FR"/></w:rPr><w:t xml:space="preserve">Utilisation : sosadlcli/sosadl2iosts.sh [OPTION] … </w:t></w:r><w:r><w:rPr><w:i/><w:iCs/><w:color w:val="000000" w:themeColor="text1"/><w:szCs w:val="22"/></w:rPr><w:t>[FILE] .. OR .. [FOLDER] …</w:t></w:r></w:p><w:p><w:pPr><w:pStyle w:val="Normal"/><w:spacing w:before="0" w:after="0"/><w:rPr><w:i/><w:i/><w:iCs/><w:color w:val="000000" w:themeColor="text1"/><w:szCs w:val="22"/></w:rPr></w:pPr><w:r><w:rPr><w:i/><w:iCs/><w:color w:val="000000" w:themeColor="text1"/><w:szCs w:val="22"/></w:rPr><w:t xml:space="preserve">Translate file SOSADL to IOSTS  </w:t></w:r></w:p><w:p><w:pPr><w:pStyle w:val="Normal"/><w:spacing w:before="0" w:after="0"/><w:rPr><w:i/><w:i/><w:iCs/><w:color w:val="000000" w:themeColor="text1"/><w:szCs w:val="22"/></w:rPr></w:pPr><w:r><w:rPr><w:i/><w:iCs/><w:color w:val="000000" w:themeColor="text1"/><w:szCs w:val="22"/></w:rPr><w:t>-d [FOLDER]                                                     Translate file SOSADL to IOSTS and put in this folder</w:t></w:r></w:p><w:p><w:pPr><w:pStyle w:val="Normal"/><w:spacing w:before="0" w:after="0"/><w:jc w:val="both"/><w:rPr><w:i/><w:i/><w:iCs/><w:color w:val="000000" w:themeColor="text1"/><w:szCs w:val="22"/></w:rPr></w:pPr><w:r><w:rPr><w:i/><w:iCs/><w:color w:val="000000" w:themeColor="text1"/><w:szCs w:val="22"/></w:rPr><w:t xml:space="preserve">                                                                           </w:t></w:r><w:r><w:rPr><w:i/><w:iCs/><w:color w:val="000000" w:themeColor="text1"/><w:szCs w:val="22"/></w:rPr><w:t xml:space="preserve">without this option all IOSTS file translated will locate in  the  </w:t></w:r></w:p><w:p><w:pPr><w:pStyle w:val="Normal"/><w:spacing w:before="0" w:after="0"/><w:jc w:val="both"/><w:rPr><w:i/><w:i/><w:iCs/><w:color w:val="000000" w:themeColor="text1"/><w:szCs w:val="22"/></w:rPr></w:pPr><w:r><w:rPr><w:i/><w:iCs/><w:color w:val="000000" w:themeColor="text1"/><w:szCs w:val="22"/></w:rPr><w:t xml:space="preserve">                                                                           </w:t></w:r><w:r><w:rPr><w:i/><w:iCs/><w:color w:val="000000" w:themeColor="text1"/><w:szCs w:val="22"/></w:rPr><w:t xml:space="preserve">same location                                                                                                                </w:t></w:r></w:p><w:p><w:pPr><w:pStyle w:val="Normal"/><w:spacing w:before="0" w:after="0"/><w:rPr><w:i/><w:i/><w:iCs/><w:color w:val="000000" w:themeColor="text1"/><w:szCs w:val="22"/></w:rPr></w:pPr><w:r><w:rPr><w:i/><w:iCs/><w:color w:val="000000" w:themeColor="text1"/><w:szCs w:val="22"/></w:rPr><w:t xml:space="preserve">-s [FOLDER]                                                     Display all SOSADL file in folder </w:t></w:r></w:p><w:p><w:pPr><w:pStyle w:val="Normal"/><w:spacing w:before="0" w:after="0"/><w:rPr><w:i/><w:i/><w:iCs/><w:color w:val="000000" w:themeColor="text1"/><w:szCs w:val="22"/></w:rPr></w:pPr><w:r><w:rPr><w:i/><w:iCs/><w:color w:val="000000" w:themeColor="text1"/><w:szCs w:val="22"/></w:rPr><w:t xml:space="preserve">--help                                                               Display how to use </w:t></w:r></w:p><w:p><w:pPr><w:pStyle w:val="Normal"/><w:rPr><w:color w:val="000000" w:themeColor="text1"/><w:szCs w:val="22"/></w:rPr></w:pPr><w:r><w:rPr><w:color w:val="000000" w:themeColor="text1"/><w:szCs w:val="22"/></w:rPr></w:r></w:p><w:p><w:pPr><w:pStyle w:val="Normal"/><w:rPr><w:b/><w:b/><w:bCs/><w:szCs w:val="22"/><w:lang w:val="fr-FR"/></w:rPr></w:pPr><w:r><w:rPr><w:b/><w:bCs/><w:szCs w:val="22"/></w:rPr><w:t xml:space="preserve"> </w:t></w:r><w:r><w:rPr><w:szCs w:val="22"/><w:lang w:val="fr-FR"/></w:rPr><w:t xml:space="preserve">Si vous ne donnez pas les arguments, SOSADLCLI vous dira qu’il n’y a pas des arguments et vous montrer comment utiliser  </w:t></w:r></w:p><w:p><w:pPr><w:pStyle w:val="ListParagraph"/><w:numPr><w:ilvl w:val="0"/><w:numId w:val="3"/></w:numPr><w:rPr><w:szCs w:val="22"/><w:lang w:val="fr-FR"/></w:rPr></w:pPr><w:r><mc:AlternateContent><mc:Choice Requires="wps"><w:drawing><wp:anchor behindDoc="1" distT="0" distB="0" distL="114300" distR="114300" simplePos="0" locked="0" layoutInCell="1" allowOverlap="1" relativeHeight="3" wp14:anchorId="531308EF"><wp:simplePos x="0" y="0"/><wp:positionH relativeFrom="margin"><wp:posOffset>-118745</wp:posOffset></wp:positionH><wp:positionV relativeFrom="paragraph"><wp:posOffset>200025</wp:posOffset></wp:positionV><wp:extent cx="6333490" cy="779780"/><wp:effectExtent l="0" t="0" r="10795" b="21590"/><wp:wrapNone/><wp:docPr id="4" name="Rectangle 16"/><a:graphic xmlns:a="http://schemas.openxmlformats.org/drawingml/2006/main"><a:graphicData uri="http://schemas.microsoft.com/office/word/2010/wordprocessingShape"><wps:wsp><wps:cNvSpPr/><wps:spPr><a:xfrm><a:off x="0" y="0"/><a:ext cx="6332760" cy="779040"/></a:xfrm><a:prstGeom prst="rect"><a:avLst></a:avLst></a:prstGeom><a:solidFill><a:schemeClr val="bg1"/></a:solidFill><a:ln><a:solidFill><a:schemeClr val="tx1"/></a:solidFill><a:custDash><a:ds d="400000" sp="300000"/></a:custDash></a:ln></wps:spPr><wps:style><a:lnRef idx="2"><a:schemeClr val="accent1"><a:shade val="50000"/></a:schemeClr></a:lnRef><a:fillRef idx="1"><a:schemeClr val="accent1"/></a:fillRef><a:effectRef idx="0"><a:schemeClr val="accent1"/></a:effectRef><a:fontRef idx="minor"/></wps:style><wps:bodyPr/></wps:wsp></a:graphicData></a:graphic></wp:anchor></w:drawing></mc:Choice><mc:Fallback><w:pict><v:rect id="shape_0" ID="Rectangle 16" fillcolor="white" stroked="t" style="position:absolute;margin-left:-9.35pt;margin-top:15.75pt;width:498.6pt;height:61.3pt;mso-position-horizontal-relative:margin" wp14:anchorId="531308EF"><w10:wrap type="none"/><v:fill type="solid" color2="black" o:detectmouseclick="t"/><v:stroke color="black" weight="12600" dashstyle="dash" joinstyle="miter" endcap="flat"/></v:rect></w:pict></mc:Fallback></mc:AlternateContent></w:r><w:r><w:rPr><w:color w:val="000000" w:themeColor="text1"/><w:szCs w:val="22"/><w:lang w:val="fr-FR"/></w:rPr><w:t xml:space="preserve"> </w:t></w:r><w:r><w:rPr><w:color w:val="000000" w:themeColor="text1"/><w:szCs w:val="22"/><w:lang w:val="fr-FR"/></w:rPr><w:t>sosadlcli</w:t></w:r><w:r><w:rPr><w:szCs w:val="22"/><w:lang w:val="fr-FR"/></w:rPr><w:t xml:space="preserve">/sosadl2iosts.sh </w:t></w:r><w:r><w:rPr><w:i/><w:iCs/><w:szCs w:val="22"/><w:lang w:val="fr-FR"/></w:rPr><w:t>nom de fichier SoSADL</w:t></w:r><w:r><w:rPr><w:szCs w:val="22"/><w:lang w:val="fr-FR"/></w:rPr><w:t xml:space="preserve">  ou </w:t></w:r><w:r><w:rPr><w:i/><w:iCs/><w:szCs w:val="22"/><w:lang w:val="fr-FR"/></w:rPr><w:t>nom de répertoire  inclus  des fichiers SoSADL</w:t></w:r></w:p><w:p><w:pPr><w:pStyle w:val="Normal"/><w:spacing w:before="0" w:after="0"/><w:rPr><w:color w:val="000000" w:themeColor="text1"/><w:szCs w:val="22"/></w:rPr></w:pPr><w:r><w:rPr><w:szCs w:val="22"/><w:rPrChange w:id="0" w:author="tham spiral mail" w:date="2015-11-24T12:11:00Z"><w:rPr><w:szCs w:val="22"/><w:color w:val="000000" w:themeColor="text1" w:val="000000" w:themeColor="text1"/><w:lang w:val="fr-FR"/></w:rPr></w:rPrChange></w:rPr><w:t>VirtualBox :~ $ sosadlcli/sosadl2iosts.sh /media/sf_Documents/sosADLtests/sosadltest/ testChoose1.sosadl</w:t></w:r></w:p><w:p><w:pPr><w:pStyle w:val="Normal"/><w:spacing w:before="0" w:after="0"/><w:rPr><w:i/><w:i/><w:iCs/><w:szCs w:val="22"/></w:rPr></w:pPr><w:r><w:rPr><w:i/><w:iCs/><w:color w:val="000000" w:themeColor="text1"/><w:szCs w:val="22"/></w:rPr><w:t>/media/sf_Documents/sosADLtests/sosadltest/testChoose1.sosadl Transforming ‘testChoose1.sosadl’ into ‘testChoose1.iosts’</w:t></w:r></w:p><w:p><w:pPr><w:pStyle w:val="Normal"/><w:spacing w:before="240" w:after="160"/><w:rPr><w:szCs w:val="22"/></w:rPr></w:pPr><w:r><w:rPr><w:szCs w:val="22"/></w:rPr></w:r></w:p><w:p><w:pPr><w:pStyle w:val="Normal"/><w:spacing w:before="240" w:after="160"/><w:rPr><w:szCs w:val="22"/><w:lang w:val="fr-FR"/></w:rPr></w:pPr><w:r><w:rPr><w:szCs w:val="22"/><w:lang w:val="fr-FR"/></w:rPr><w:t>SOSADLCLI  le sera traduit  et met dans le même répertoire. Pourriez traduire avec plusieurs fichiers dans la même ligne.</w:t></w:r></w:p><w:p><w:pPr><w:pStyle w:val="ListParagraph"/><w:numPr><w:ilvl w:val="0"/><w:numId w:val="1"/></w:numPr><w:rPr><w:szCs w:val="22"/><w:lang w:val="fr-FR"/></w:rPr></w:pPr><w:r><mc:AlternateContent><mc:Choice Requires="wps"><w:drawing><wp:anchor behindDoc="1" distT="0" distB="0" distL="114300" distR="114300" simplePos="0" locked="0" layoutInCell="1" allowOverlap="1" relativeHeight="4" wp14:anchorId="766778B7"><wp:simplePos x="0" y="0"/><wp:positionH relativeFrom="margin"><wp:posOffset>-118745</wp:posOffset></wp:positionH><wp:positionV relativeFrom="paragraph"><wp:posOffset>248920</wp:posOffset></wp:positionV><wp:extent cx="6350635" cy="946150"/><wp:effectExtent l="0" t="0" r="12700" b="26670"/><wp:wrapNone/><wp:docPr id="5" name="Rectangle 17"/><a:graphic xmlns:a="http://schemas.openxmlformats.org/drawingml/2006/main"><a:graphicData uri="http://schemas.microsoft.com/office/word/2010/wordprocessingShape"><wps:wsp><wps:cNvSpPr/><wps:spPr><a:xfrm><a:off x="0" y="0"/><a:ext cx="6350040" cy="945360"/></a:xfrm><a:prstGeom prst="rect"><a:avLst></a:avLst></a:prstGeom><a:solidFill><a:schemeClr val="bg1"/></a:solidFill><a:ln><a:solidFill><a:schemeClr val="tx1"/></a:solidFill><a:custDash><a:ds d="400000" sp="300000"/></a:custDash></a:ln></wps:spPr><wps:style><a:lnRef idx="2"><a:schemeClr val="accent1"><a:shade val="50000"/></a:schemeClr></a:lnRef><a:fillRef idx="1"><a:schemeClr val="accent1"/></a:fillRef><a:effectRef idx="0"><a:schemeClr val="accent1"/></a:effectRef><a:fontRef idx="minor"/></wps:style><wps:bodyPr/></wps:wsp></a:graphicData></a:graphic></wp:anchor></w:drawing></mc:Choice><mc:Fallback><w:pict><v:rect id="shape_0" ID="Rectangle 17" fillcolor="white" stroked="t" style="position:absolute;margin-left:-9.35pt;margin-top:19.6pt;width:499.95pt;height:74.4pt;mso-position-horizontal-relative:margin" wp14:anchorId="766778B7"><w10:wrap type="none"/><v:fill type="solid" color2="black" o:detectmouseclick="t"/><v:stroke color="black" weight="12600" dashstyle="dash" joinstyle="miter" endcap="flat"/></v:rect></w:pict></mc:Fallback></mc:AlternateContent></w:r><w:r><w:rPr><w:szCs w:val="22"/><w:lang w:val="fr-FR"/></w:rPr><w:t xml:space="preserve">Option –s : </w:t></w:r><w:r><w:rPr><w:color w:val="000000" w:themeColor="text1"/><w:szCs w:val="22"/><w:lang w:val="fr-FR"/></w:rPr><w:t>sosadlcli</w:t></w:r><w:r><w:rPr><w:szCs w:val="22"/><w:lang w:val="fr-FR"/></w:rPr><w:t xml:space="preserve">/sosadl2iosts.sh –s </w:t></w:r><w:r><w:rPr><w:i/><w:iCs/><w:szCs w:val="22"/><w:lang w:val="fr-FR"/></w:rPr><w:t>nom de répertoire</w:t></w:r><w:r><w:rPr><w:szCs w:val="22"/><w:lang w:val="fr-FR"/></w:rPr><w:t xml:space="preserve"> </w:t></w:r></w:p><w:p><w:pPr><w:pStyle w:val="Normal"/><w:spacing w:before="0" w:after="0"/><w:rPr><w:color w:val="000000" w:themeColor="text1"/><w:szCs w:val="22"/></w:rPr></w:pPr><w:r><w:rPr><w:szCs w:val="22"/><w:rPrChange w:id="0" w:author="tham spiral mail" w:date="2015-11-24T12:11:00Z"><w:rPr><w:szCs w:val="22"/><w:color w:val="000000" w:themeColor="text1" w:val="000000" w:themeColor="text1"/><w:lang w:val="fr-FR"/></w:rPr></w:rPrChange></w:rPr><w:t>VirtualBox :~ $ sosadlcli/sosadl2iosts.sh –s /media/sf_Documents/sosADLtests/sosadltest</w:t></w:r></w:p><w:p><w:pPr><w:pStyle w:val="Normal"/><w:spacing w:before="0" w:after="0"/><w:rPr><w:i/><w:i/><w:iCs/><w:color w:val="000000" w:themeColor="text1"/><w:szCs w:val="22"/></w:rPr></w:pPr><w:r><w:rPr><w:i/><w:iCs/><w:szCs w:val="22"/><w:rPrChange w:id="0" w:author="tham spiral mail" w:date="2015-11-24T12:11:00Z"><w:rPr><w:i/><w:szCs w:val="22"/><w:iCs/><w:color w:val="000000" w:themeColor="text1" w:val="000000" w:themeColor="text1"/><w:lang w:val="fr-FR"/></w:rPr></w:rPrChange></w:rPr><w:t xml:space="preserve">       </w:t></w:r><w:r><w:rPr><w:i/><w:iCs/><w:color w:val="000000" w:themeColor="text1"/><w:szCs w:val="22"/></w:rPr><w:t>filetestChoose1.sosadl</w:t></w:r></w:p><w:p><w:pPr><w:pStyle w:val="ListParagraph"/><w:spacing w:before="0" w:after="0"/><w:ind w:left="360" w:hanging="0"/><w:contextualSpacing/><w:rPr><w:i/><w:i/><w:iCs/><w:szCs w:val="22"/></w:rPr></w:pPr><w:r><w:rPr><w:i/><w:iCs/><w:color w:val="000000" w:themeColor="text1"/><w:szCs w:val="22"/></w:rPr><w:t>filetestChoose2.sosadl</w:t></w:r></w:p><w:p><w:pPr><w:pStyle w:val="ListParagraph"/><w:spacing w:before="0" w:after="0"/><w:ind w:left="360" w:hanging="0"/><w:contextualSpacing/><w:rPr><w:i/><w:i/><w:iCs/><w:szCs w:val="22"/></w:rPr></w:pPr><w:r><w:rPr><w:i/><w:iCs/><w:color w:val="000000" w:themeColor="text1"/><w:szCs w:val="22"/></w:rPr><w:t>filetestChoose3.sosadl</w:t></w:r></w:p><w:p><w:pPr><w:pStyle w:val="Normal"/><w:rPr><w:szCs w:val="22"/></w:rPr></w:pPr><w:r><w:rPr><w:szCs w:val="22"/></w:rPr></w:r></w:p><w:p><w:pPr><w:pStyle w:val="Normal"/><w:rPr><w:szCs w:val="22"/><w:lang w:val="fr-FR"/></w:rPr></w:pPr><w:r><w:rPr><w:szCs w:val="22"/><w:lang w:val="fr-FR"/></w:rPr><w:t>Option –s  permis d’afficher tous les fichiers SoSADL dans le répertoire  veuillez.</w:t></w:r></w:p><w:p><w:pPr><w:pStyle w:val="ListParagraph"/><w:numPr><w:ilvl w:val="0"/><w:numId w:val="9"/></w:numPr><w:rPr><w:i/><w:i/><w:iCs/><w:szCs w:val="22"/><w:lang w:val="fr-FR"/></w:rPr></w:pPr><w:r><mc:AlternateContent><mc:Choice Requires="wps"><w:drawing><wp:anchor behindDoc="1" distT="0" distB="0" distL="114300" distR="114300" simplePos="0" locked="0" layoutInCell="1" allowOverlap="1" relativeHeight="5" wp14:anchorId="13765457"><wp:simplePos x="0" y="0"/><wp:positionH relativeFrom="column"><wp:posOffset>-161925</wp:posOffset></wp:positionH><wp:positionV relativeFrom="paragraph"><wp:posOffset>370205</wp:posOffset></wp:positionV><wp:extent cx="6297295" cy="1941830"/><wp:effectExtent l="0" t="0" r="28575" b="20955"/><wp:wrapNone/><wp:docPr id="6" name="Rectangle 18"/><a:graphic xmlns:a="http://schemas.openxmlformats.org/drawingml/2006/main"><a:graphicData uri="http://schemas.microsoft.com/office/word/2010/wordprocessingShape"><wps:wsp><wps:cNvSpPr/><wps:spPr><a:xfrm><a:off x="0" y="0"/><a:ext cx="6296760" cy="1941120"/></a:xfrm><a:prstGeom prst="rect"><a:avLst></a:avLst></a:prstGeom><a:solidFill><a:schemeClr val="bg1"/></a:solidFill><a:ln><a:solidFill><a:schemeClr val="tx1"/></a:solidFill><a:custDash><a:ds d="400000" sp="300000"/></a:custDash></a:ln></wps:spPr><wps:style><a:lnRef idx="2"><a:schemeClr val="accent1"><a:shade val="50000"/></a:schemeClr></a:lnRef><a:fillRef idx="1"><a:schemeClr val="accent1"/></a:fillRef><a:effectRef idx="0"><a:schemeClr val="accent1"/></a:effectRef><a:fontRef idx="minor"/></wps:style><wps:bodyPr/></wps:wsp></a:graphicData></a:graphic></wp:anchor></w:drawing></mc:Choice><mc:Fallback><w:pict><v:rect id="shape_0" ID="Rectangle 18" fillcolor="white" stroked="t" style="position:absolute;margin-left:-12.75pt;margin-top:29.15pt;width:495.75pt;height:152.8pt" wp14:anchorId="13765457"><w10:wrap type="none"/><v:fill type="solid" color2="black" o:detectmouseclick="t"/><v:stroke color="black" weight="12600" dashstyle="dash" joinstyle="miter" endcap="flat"/></v:rect></w:pict></mc:Fallback></mc:AlternateContent></w:r><w:r><w:rPr><w:szCs w:val="22"/><w:lang w:val="fr-FR"/></w:rPr><w:t>Option –d : sosadlcli/sosadl2iosts.sh –</w:t></w:r><w:r><w:rPr><w:i/><w:iCs/><w:szCs w:val="22"/><w:lang w:val="fr-FR"/></w:rPr><w:t xml:space="preserve">d     nom de répertoire      nom de fichier SoSADL /répertoire  inclus  des fichiers SoSADL </w:t></w:r></w:p><w:p><w:pPr><w:pStyle w:val="Normal"/><w:rPr><w:color w:val="000000" w:themeColor="text1"/><w:szCs w:val="22"/><w:lang w:val="fr-FR"/></w:rPr></w:pPr><w:r><w:rPr><w:color w:val="000000" w:themeColor="text1"/><w:szCs w:val="22"/><w:lang w:val="fr-FR"/></w:rPr><w:t>VirtualBox :~ $ sosadlcli/sosadl2iosts.sh –d  /media/sf_Documents/sosADLtests/src-gen /media /sf_Documents/sosADLtests/sosadltest</w:t></w:r></w:p><w:p><w:pPr><w:pStyle w:val="Normal"/><w:spacing w:before="0" w:after="0"/><w:rPr><w:i/><w:i/><w:iCs/><w:color w:val="000000" w:themeColor="text1"/><w:szCs w:val="22"/></w:rPr></w:pPr><w:r><w:rPr><w:i/><w:iCs/><w:color w:val="000000" w:themeColor="text1"/><w:szCs w:val="22"/></w:rPr><w:t xml:space="preserve">Option –d : Translate all file in folder to IOSTS </w:t></w:r></w:p><w:p><w:pPr><w:pStyle w:val="Normal"/><w:spacing w:before="0" w:after="0"/><w:rPr><w:i/><w:i/><w:iCs/><w:color w:val="000000" w:themeColor="text1"/><w:szCs w:val="22"/></w:rPr></w:pPr><w:r><w:rPr><w:i/><w:iCs/><w:color w:val="000000" w:themeColor="text1"/><w:szCs w:val="22"/></w:rPr><w:t>/media/sf_Documents/sosADLtests/src-gen filetestChoose1.sosadl</w:t></w:r></w:p><w:p><w:pPr><w:pStyle w:val="Normal"/><w:spacing w:before="0" w:after="0"/><w:rPr><w:i/><w:i/><w:iCs/><w:szCs w:val="22"/></w:rPr></w:pPr><w:r><w:rPr><w:i/><w:iCs/><w:color w:val="000000" w:themeColor="text1"/><w:szCs w:val="22"/></w:rPr><w:t>Transforming ‘testChoose1.sosadl’ into ‘testChoose1.iosts’</w:t></w:r></w:p><w:p><w:pPr><w:pStyle w:val="Normal"/><w:spacing w:before="0" w:after="0"/><w:rPr><w:i/><w:i/><w:iCs/><w:color w:val="000000" w:themeColor="text1"/><w:szCs w:val="22"/></w:rPr></w:pPr><w:r><w:rPr><w:i/><w:iCs/><w:color w:val="000000" w:themeColor="text1"/><w:szCs w:val="22"/></w:rPr><w:t>filetestChoose2.sosadl</w:t></w:r></w:p><w:p><w:pPr><w:pStyle w:val="Normal"/><w:spacing w:before="0" w:after="0"/><w:rPr><w:i/><w:i/><w:iCs/><w:color w:val="000000" w:themeColor="text1"/><w:szCs w:val="22"/></w:rPr></w:pPr><w:r><w:rPr><w:i/><w:iCs/><w:color w:val="000000" w:themeColor="text1"/><w:szCs w:val="22"/></w:rPr><w:t>Transforming ‘testChoose2.sosadl’ into ‘testChoose2.iosts’</w:t></w:r></w:p><w:p><w:pPr><w:pStyle w:val="Normal"/><w:spacing w:before="0" w:after="0"/><w:rPr><w:i/><w:i/><w:iCs/><w:color w:val="000000" w:themeColor="text1"/><w:szCs w:val="22"/></w:rPr></w:pPr><w:r><w:rPr><w:i/><w:iCs/><w:color w:val="000000" w:themeColor="text1"/><w:szCs w:val="22"/></w:rPr><w:t>filetestChoose3.sosadl</w:t></w:r></w:p><w:p><w:pPr><w:pStyle w:val="Normal"/><w:spacing w:before="0" w:after="0"/><w:rPr><w:i/><w:i/><w:iCs/><w:szCs w:val="22"/></w:rPr></w:pPr><w:r><w:rPr><w:i/><w:iCs/><w:color w:val="000000" w:themeColor="text1"/><w:szCs w:val="22"/></w:rPr><w:t>Transforming ‘testChoose3.sosadl’ into ‘testChoose3.iosts’</w:t></w:r></w:p><w:p><w:pPr><w:pStyle w:val="Normal"/><w:spacing w:before="0" w:after="0"/><w:rPr><w:i/><w:i/><w:iCs/><w:szCs w:val="22"/></w:rPr></w:pPr><w:r><w:rPr><w:i/><w:iCs/><w:szCs w:val="22"/></w:rPr></w:r></w:p><w:p><w:pPr><w:pStyle w:val="Normal"/><w:rPr><w:szCs w:val="22"/><w:lang w:val="fr-FR"/></w:rPr></w:pPr><w:r><w:rPr><w:i/><w:iCs/><w:color w:val="000000" w:themeColor="text1"/><w:szCs w:val="22"/></w:rPr><w:t xml:space="preserve">        </w:t></w:r><w:r><w:rPr><w:szCs w:val="22"/></w:rPr><w:t xml:space="preserve"> </w:t></w:r><w:r><w:rPr><w:szCs w:val="22"/><w:lang w:val="fr-FR"/></w:rPr><w:t xml:space="preserve">Option –d permis de traduire un/des fichier(s) et met dans le répertoire </w:t></w:r></w:p><w:p><w:pPr><w:pStyle w:val="ListParagraph"/><w:numPr><w:ilvl w:val="0"/><w:numId w:val="6"/></w:numPr><w:rPr><w:szCs w:val="22"/><w:lang w:val="fr-FR"/></w:rPr></w:pPr><w:r><mc:AlternateContent><mc:Choice Requires="wps"><w:drawing><wp:anchor behindDoc="1" distT="0" distB="0" distL="114300" distR="114300" simplePos="0" locked="0" layoutInCell="1" allowOverlap="1" relativeHeight="6" wp14:anchorId="629DE360"><wp:simplePos x="0" y="0"/><wp:positionH relativeFrom="margin"><wp:posOffset>-103505</wp:posOffset></wp:positionH><wp:positionV relativeFrom="paragraph"><wp:posOffset>214630</wp:posOffset></wp:positionV><wp:extent cx="6297295" cy="1037590"/><wp:effectExtent l="0" t="0" r="27940" b="11430"/><wp:wrapNone/><wp:docPr id="7" name="Rectangle 19"/><a:graphic xmlns:a="http://schemas.openxmlformats.org/drawingml/2006/main"><a:graphicData uri="http://schemas.microsoft.com/office/word/2010/wordprocessingShape"><wps:wsp><wps:cNvSpPr/><wps:spPr><a:xfrm><a:off x="0" y="0"/><a:ext cx="6296760" cy="1036800"/></a:xfrm><a:prstGeom prst="rect"><a:avLst></a:avLst></a:prstGeom><a:solidFill><a:schemeClr val="bg1"/></a:solidFill><a:ln><a:solidFill><a:schemeClr val="tx1"/></a:solidFill><a:custDash><a:ds d="400000" sp="300000"/></a:custDash></a:ln></wps:spPr><wps:style><a:lnRef idx="2"><a:schemeClr val="accent1"><a:shade val="50000"/></a:schemeClr></a:lnRef><a:fillRef idx="1"><a:schemeClr val="accent1"/></a:fillRef><a:effectRef idx="0"><a:schemeClr val="accent1"/></a:effectRef><a:fontRef idx="minor"/></wps:style><wps:bodyPr/></wps:wsp></a:graphicData></a:graphic></wp:anchor></w:drawing></mc:Choice><mc:Fallback><w:pict><v:rect id="shape_0" ID="Rectangle 19" fillcolor="white" stroked="t" style="position:absolute;margin-left:-8.15pt;margin-top:16.9pt;width:495.75pt;height:81.6pt;mso-position-horizontal-relative:margin" wp14:anchorId="629DE360"><w10:wrap type="none"/><v:fill type="solid" color2="black" o:detectmouseclick="t"/><v:stroke color="black" weight="12600" dashstyle="dash" joinstyle="miter" endcap="flat"/></v:rect></w:pict></mc:Fallback></mc:AlternateContent></w:r><w:r><w:rPr><w:szCs w:val="22"/><w:lang w:val="fr-FR"/></w:rPr><w:t xml:space="preserve">Avec ’’ . ‘’ : Vous pourriez utiliser. pour signifier comme le répertoire courant </w:t></w:r></w:p><w:p><w:pPr><w:pStyle w:val="Normal"/><w:rPr><w:color w:val="000000" w:themeColor="text1"/><w:szCs w:val="22"/></w:rPr></w:pPr><w:r><w:rPr><w:szCs w:val="22"/><w:rPrChange w:id="0" w:author="tham spiral mail" w:date="2015-11-24T12:11:00Z"><w:rPr><w:szCs w:val="22"/><w:color w:val="000000" w:themeColor="text1" w:val="000000" w:themeColor="text1"/><w:lang w:val="fr-FR"/></w:rPr></w:rPrChange></w:rPr><w:t>VirtualBox : /media/sf_Documents/sosADLtests/src-gen$ $HOME/</w:t></w:r><w:r><w:rPr><w:color w:val="000000" w:themeColor="text1"/><w:szCs w:val="22"/></w:rPr><w:t>sosadlcli</w:t></w:r><w:r><w:rPr><w:szCs w:val="22"/><w:rPrChange w:id="0" w:author="tham spiral mail" w:date="2015-11-24T12:11:00Z"><w:rPr><w:szCs w:val="22"/><w:color w:val="000000" w:themeColor="text1" w:val="000000" w:themeColor="text1"/><w:lang w:val="fr-FR"/></w:rPr></w:rPrChange></w:rPr><w:t xml:space="preserve">/ sosadl2iosts.sh –d . ../sosadltest/  testChoose1.sosadl     </w:t></w:r></w:p><w:p><w:pPr><w:pStyle w:val="Normal"/><w:spacing w:before="0" w:after="0"/><w:rPr><w:i/><w:i/><w:iCs/><w:color w:val="000000" w:themeColor="text1"/><w:szCs w:val="22"/></w:rPr></w:pPr><w:r><w:rPr><w:i/><w:iCs/><w:color w:val="000000" w:themeColor="text1"/><w:szCs w:val="22"/></w:rPr><w:t xml:space="preserve">Option –d : Translate all file in folder to IOSTS </w:t></w:r></w:p><w:p><w:pPr><w:pStyle w:val="Normal"/><w:spacing w:before="0" w:after="0"/><w:rPr><w:i/><w:i/><w:iCs/><w:szCs w:val="22"/></w:rPr></w:pPr><w:r><w:rPr><w:i/><w:iCs/><w:color w:val="000000" w:themeColor="text1"/><w:szCs w:val="22"/></w:rPr><w:t>../sosadltest/  testChoose1.sosadl Transforming ‘testChoose1.sosadl’ into ‘testChoose1.iosts’</w:t></w:r></w:p><w:p><w:pPr><w:pStyle w:val="Normal"/><w:rPr><w:color w:val="000000" w:themeColor="text1"/><w:szCs w:val="22"/></w:rPr></w:pPr><w:r><w:rPr><w:color w:val="000000" w:themeColor="text1"/><w:szCs w:val="22"/></w:rPr></w:r></w:p><w:p><w:pPr><w:pStyle w:val="Normal"/><w:rPr><w:szCs w:val="22"/><w:lang w:val="fr-FR"/></w:rPr></w:pPr><w:r><mc:AlternateContent><mc:Choice Requires="wps"><w:drawing><wp:anchor behindDoc="1" distT="0" distB="0" distL="114300" distR="114300" simplePos="0" locked="0" layoutInCell="1" allowOverlap="1" relativeHeight="7" wp14:anchorId="5FD5C7DA"><wp:simplePos x="0" y="0"/><wp:positionH relativeFrom="margin"><wp:posOffset>-103505</wp:posOffset></wp:positionH><wp:positionV relativeFrom="paragraph"><wp:posOffset>240665</wp:posOffset></wp:positionV><wp:extent cx="6297295" cy="1508760"/><wp:effectExtent l="0" t="0" r="27940" b="15875"/><wp:wrapNone/><wp:docPr id="8" name="Rectangle 20"/><a:graphic xmlns:a="http://schemas.openxmlformats.org/drawingml/2006/main"><a:graphicData uri="http://schemas.microsoft.com/office/word/2010/wordprocessingShape"><wps:wsp><wps:cNvSpPr/><wps:spPr><a:xfrm><a:off x="0" y="0"/><a:ext cx="6296760" cy="1508040"/></a:xfrm><a:prstGeom prst="rect"><a:avLst></a:avLst></a:prstGeom><a:solidFill><a:schemeClr val="bg1"/></a:solidFill><a:ln><a:solidFill><a:schemeClr val="tx1"/></a:solidFill><a:custDash><a:ds d="400000" sp="300000"/></a:custDash></a:ln></wps:spPr><wps:style><a:lnRef idx="2"><a:schemeClr val="accent1"><a:shade val="50000"/></a:schemeClr></a:lnRef><a:fillRef idx="1"><a:schemeClr val="accent1"/></a:fillRef><a:effectRef idx="0"><a:schemeClr val="accent1"/></a:effectRef><a:fontRef idx="minor"/></wps:style><wps:bodyPr/></wps:wsp></a:graphicData></a:graphic></wp:anchor></w:drawing></mc:Choice><mc:Fallback><w:pict><v:rect id="shape_0" ID="Rectangle 20" fillcolor="white" stroked="t" style="position:absolute;margin-left:-8.15pt;margin-top:18.95pt;width:495.75pt;height:118.7pt;mso-position-horizontal-relative:margin" wp14:anchorId="5FD5C7DA"><w10:wrap type="none"/><v:fill type="solid" color2="black" o:detectmouseclick="t"/><v:stroke color="black" weight="12600" dashstyle="dash" joinstyle="miter" endcap="flat"/></v:rect></w:pict></mc:Fallback></mc:AlternateContent></w:r><w:r><w:rPr><w:color w:val="000000" w:themeColor="text1"/><w:szCs w:val="22"/><w:lang w:val="fr-FR"/></w:rPr><w:t xml:space="preserve">        </w:t></w:r><w:r><w:rPr><w:szCs w:val="22"/><w:lang w:val="fr-FR"/></w:rPr><w:t>Ici ‘’ . ’’  Représente   /media/SF-Document/sosADLtests/src-gen</w:t></w:r></w:p><w:p><w:pPr><w:pStyle w:val="Normal"/><w:rPr><w:color w:val="000000" w:themeColor="text1"/><w:szCs w:val="22"/></w:rPr></w:pPr><w:r><w:rPr><w:color w:val="000000" w:themeColor="text1"/><w:szCs w:val="22"/></w:rPr><w:t>VirtualBox : /media/sf_Documents/sosADLtests/sosadltest$ $HOME/sosadlcli/ sosadl2iosts.sh –d .</w:t></w:r><w:r><w:rPr><w:szCs w:val="22"/></w:rPr><w:t xml:space="preserve"> </w:t></w:r></w:p><w:p><w:pPr><w:pStyle w:val="Normal"/><w:spacing w:before="0" w:after="0"/><w:rPr><w:i/><w:i/><w:iCs/><w:color w:val="000000" w:themeColor="text1"/><w:szCs w:val="22"/></w:rPr></w:pPr><w:r><w:rPr><w:i/><w:iCs/><w:color w:val="000000" w:themeColor="text1"/><w:szCs w:val="22"/></w:rPr><w:t>filetestChoose1.sosadl</w:t></w:r></w:p><w:p><w:pPr><w:pStyle w:val="Normal"/><w:spacing w:before="0" w:after="0"/><w:rPr><w:i/><w:i/><w:iCs/><w:szCs w:val="22"/></w:rPr></w:pPr><w:r><w:rPr><w:i/><w:iCs/><w:color w:val="000000" w:themeColor="text1"/><w:szCs w:val="22"/></w:rPr><w:t>Transforming ‘testChoose1.sosadl’ into ‘testChoose1.iosts’</w:t></w:r></w:p><w:p><w:pPr><w:pStyle w:val="Normal"/><w:spacing w:before="0" w:after="0"/><w:rPr><w:i/><w:i/><w:iCs/><w:color w:val="000000" w:themeColor="text1"/><w:szCs w:val="22"/></w:rPr></w:pPr><w:r><w:rPr><w:i/><w:iCs/><w:color w:val="000000" w:themeColor="text1"/><w:szCs w:val="22"/></w:rPr><w:t>filetestChoose2.sosadl</w:t></w:r></w:p><w:p><w:pPr><w:pStyle w:val="Normal"/><w:spacing w:before="0" w:after="0"/><w:rPr><w:i/><w:i/><w:iCs/><w:color w:val="000000" w:themeColor="text1"/><w:szCs w:val="22"/></w:rPr></w:pPr><w:r><w:rPr><w:i/><w:iCs/><w:color w:val="000000" w:themeColor="text1"/><w:szCs w:val="22"/></w:rPr><w:t>Transforming ‘testChoose2.sosadl’ into ‘testChoose2.iosts’</w:t></w:r></w:p><w:p><w:pPr><w:pStyle w:val="Normal"/><w:spacing w:before="0" w:after="0"/><w:rPr><w:i/><w:i/><w:iCs/><w:color w:val="000000" w:themeColor="text1"/><w:szCs w:val="22"/></w:rPr></w:pPr><w:r><w:rPr><w:i/><w:iCs/><w:color w:val="000000" w:themeColor="text1"/><w:szCs w:val="22"/></w:rPr><w:t>filetestChoose3.sosadl</w:t></w:r></w:p><w:p><w:pPr><w:pStyle w:val="Normal"/><w:spacing w:before="0" w:after="0"/><w:rPr><w:i/><w:i/><w:iCs/><w:color w:val="000000" w:themeColor="text1"/><w:szCs w:val="22"/></w:rPr></w:pPr><w:r><w:rPr><w:i/><w:iCs/><w:color w:val="000000" w:themeColor="text1"/><w:szCs w:val="22"/></w:rPr><w:t>Transforming ‘testChoose3.sosadl’ into ‘testChoose3.iosts’</w:t></w:r></w:p><w:p><w:pPr><w:pStyle w:val="Normal"/><w:rPr><w:szCs w:val="22"/></w:rPr></w:pPr><w:r><w:rPr><w:szCs w:val="22"/></w:rPr></w:r></w:p><w:p><w:pPr><w:pStyle w:val="Normal"/><w:rPr><w:szCs w:val="22"/><w:lang w:val="fr-FR"/></w:rPr></w:pPr><w:r><w:rPr><w:szCs w:val="22"/></w:rPr><w:t xml:space="preserve">        </w:t></w:r><w:r><w:rPr><w:szCs w:val="22"/><w:lang w:val="fr-FR"/></w:rPr><w:t>Ici ‘’ . ‘’ représente   /media/SF-Document/sosADLtests/sosadltest donc sosadl2iosts traduit tous les fichiers dans  sosadltest</w:t></w:r></w:p><w:p><w:pPr><w:pStyle w:val="Normal"/><w:rPr><w:szCs w:val="22"/><w:lang w:val="fr-FR"/></w:rPr></w:pPr><w:r><w:rPr><w:szCs w:val="22"/><w:lang w:val="fr-FR"/></w:rPr></w:r></w:p><w:p><w:pPr><w:pStyle w:val="Normal"/><w:rPr><w:szCs w:val="22"/><w:lang w:val="fr-FR"/></w:rPr></w:pPr><w:r><w:rPr><w:szCs w:val="22"/><w:lang w:val="fr-FR"/></w:rPr><w:t xml:space="preserve">       </w:t></w:r></w:p><w:p><w:pPr><w:pStyle w:val="Normal"/><w:rPr><w:szCs w:val="22"/><w:lang w:val="fr-FR"/></w:rPr></w:pPr><w:r><w:rPr><w:szCs w:val="22"/><w:lang w:val="fr-FR"/></w:rPr></w:r></w:p><w:p><w:pPr><w:pStyle w:val="Normal"/><w:rPr><w:b/><w:b/><w:bCs/><w:color w:val="FF0000"/><w:szCs w:val="22"/><w:lang w:val="fr-FR"/></w:rPr></w:pPr><w:r><w:rPr><w:b/><w:bCs/><w:color w:val="FF0000"/><w:szCs w:val="22"/><w:lang w:val="fr-FR"/></w:rPr></w:r></w:p><w:p><w:pPr><w:pStyle w:val="Normal"/><w:rPr><w:b/><w:b/><w:bCs/><w:color w:val="FF0000"/><w:szCs w:val="22"/><w:lang w:val="fr-FR"/></w:rPr></w:pPr><w:r><w:rPr><w:b/><w:bCs/><w:color w:val="FF0000"/><w:szCs w:val="22"/><w:lang w:val="fr-FR"/></w:rPr></w:r></w:p><w:p><w:pPr><w:pStyle w:val="Normal"/><w:rPr><w:b/><w:b/><w:bCs/><w:color w:val="FF0000"/><w:szCs w:val="22"/><w:lang w:val="fr-FR"/></w:rPr></w:pPr><w:r><w:rPr><w:b/><w:bCs/><w:color w:val="FF0000"/><w:szCs w:val="22"/><w:lang w:val="fr-FR"/></w:rPr></w:r></w:p><w:p><w:pPr><w:pStyle w:val="Normal"/><w:rPr><w:b/><w:b/><w:bCs/><w:sz w:val="24"/><w:szCs w:val="24"/><w:lang w:val="fr-FR"/></w:rPr></w:pPr><w:r><w:rPr><w:b/><w:bCs/><w:sz w:val="24"/><w:szCs w:val="24"/><w:lang w:val="fr-FR"/></w:rPr></w:r></w:p><w:p><w:pPr><w:pStyle w:val="Normal"/><w:rPr><w:b/><w:b/><w:bCs/><w:sz w:val="24"/><w:szCs w:val="24"/><w:lang w:val="fr-FR"/></w:rPr></w:pPr><w:r><w:rPr><w:b/><w:bCs/><w:sz w:val="24"/><w:szCs w:val="24"/><w:lang w:val="fr-FR"/></w:rPr></w:r></w:p><w:p><w:pPr><w:pStyle w:val="Normal"/><w:rPr><w:b/><w:b/><w:bCs/><w:sz w:val="24"/><w:szCs w:val="24"/><w:lang w:val="fr-FR"/></w:rPr></w:pPr><w:r><w:rPr><w:b/><w:bCs/><w:sz w:val="24"/><w:szCs w:val="24"/><w:lang w:val="fr-FR"/></w:rPr></w:r></w:p><w:p><w:pPr><w:pStyle w:val="Normal"/><w:rPr><w:b/><w:b/><w:bCs/><w:sz w:val="24"/><w:szCs w:val="24"/><w:lang w:val="fr-FR"/></w:rPr></w:pPr><w:r><w:rPr><w:b/><w:bCs/><w:sz w:val="24"/><w:szCs w:val="24"/><w:lang w:val="fr-FR"/></w:rPr></w:r></w:p><w:p><w:pPr><w:pStyle w:val="Normal"/><w:rPr><w:b/><w:b/><w:bCs/><w:sz w:val="24"/><w:szCs w:val="24"/><w:lang w:val="fr-FR"/></w:rPr></w:pPr><w:r><w:rPr><w:b/><w:bCs/><w:sz w:val="24"/><w:szCs w:val="24"/><w:lang w:val="fr-FR"/></w:rPr></w:r></w:p><w:p><w:pPr><w:pStyle w:val="Normal"/><w:rPr><w:b/><w:b/><w:bCs/><w:sz w:val="24"/><w:szCs w:val="24"/><w:lang w:val="fr-FR"/></w:rPr></w:pPr><w:r><w:rPr><w:b/><w:bCs/><w:sz w:val="24"/><w:szCs w:val="24"/><w:lang w:val="fr-FR"/></w:rPr></w:r></w:p><w:p><w:pPr><w:pStyle w:val="Normal"/><w:rPr><w:b/><w:b/><w:bCs/><w:sz w:val="24"/><w:szCs w:val="24"/><w:lang w:val="fr-FR"/></w:rPr></w:pPr><w:r><w:rPr><w:b/><w:bCs/><w:sz w:val="24"/><w:szCs w:val="24"/><w:lang w:val="fr-FR"/></w:rPr></w:r></w:p><w:p><w:pPr><w:pStyle w:val="Normal"/><w:rPr><w:b/><w:b/><w:bCs/><w:sz w:val="24"/><w:szCs w:val="24"/><w:lang w:val="fr-FR"/></w:rPr></w:pPr><w:r><w:rPr><w:b/><w:bCs/><w:sz w:val="24"/><w:szCs w:val="24"/><w:lang w:val="fr-FR"/></w:rPr></w:r></w:p><w:p><w:pPr><w:pStyle w:val="Normal"/><w:rPr><w:b/><w:b/><w:bCs/><w:sz w:val="24"/><w:szCs w:val="24"/><w:lang w:val="fr-FR"/></w:rPr></w:pPr><w:r><w:rPr><w:b/><w:bCs/><w:sz w:val="24"/><w:szCs w:val="24"/><w:lang w:val="fr-FR"/></w:rPr></w:r></w:p><w:p><w:pPr><w:pStyle w:val="Normal"/><w:rPr><w:b/><w:b/><w:bCs/><w:sz w:val="24"/><w:szCs w:val="24"/><w:lang w:val="fr-FR"/></w:rPr></w:pPr><w:r><w:rPr><w:b/><w:bCs/><w:sz w:val="24"/><w:szCs w:val="24"/><w:lang w:val="fr-FR"/></w:rPr></w:r></w:p><w:p><w:pPr><w:pStyle w:val="Normal"/><w:rPr><w:b/><w:b/><w:bCs/><w:sz w:val="24"/><w:szCs w:val="24"/><w:lang w:val="fr-FR"/></w:rPr></w:pPr><w:r><w:rPr><w:b/><w:bCs/><w:sz w:val="24"/><w:szCs w:val="24"/><w:lang w:val="fr-FR"/></w:rPr></w:r></w:p><w:p><w:pPr><w:pStyle w:val="Normal"/><w:rPr><w:b/><w:b/><w:bCs/><w:sz w:val="24"/><w:szCs w:val="24"/><w:lang w:val="fr-FR"/></w:rPr></w:pPr><w:r><w:rPr><w:b/><w:bCs/><w:sz w:val="24"/><w:szCs w:val="24"/><w:lang w:val="fr-FR"/></w:rPr></w:r></w:p><w:p><w:pPr><w:pStyle w:val="Normal"/><w:rPr><w:b/><w:b/><w:bCs/><w:sz w:val="24"/><w:szCs w:val="24"/><w:lang w:val="fr-FR"/></w:rPr></w:pPr><w:r><w:rPr><w:b/><w:bCs/><w:sz w:val="24"/><w:szCs w:val="24"/><w:lang w:val="fr-FR"/></w:rPr><w:t xml:space="preserve">Cas des erreurs </w:t></w:r></w:p><w:p><w:pPr><w:pStyle w:val="Normal"/><w:rPr><w:szCs w:val="22"/><w:lang w:val="fr-FR"/></w:rPr></w:pPr><w:r><mc:AlternateContent><mc:Choice Requires="wps"><w:drawing><wp:anchor behindDoc="1" distT="0" distB="0" distL="114300" distR="114300" simplePos="0" locked="0" layoutInCell="1" allowOverlap="1" relativeHeight="8" wp14:anchorId="48813649"><wp:simplePos x="0" y="0"/><wp:positionH relativeFrom="margin"><wp:posOffset>-94615</wp:posOffset></wp:positionH><wp:positionV relativeFrom="paragraph"><wp:posOffset>213995</wp:posOffset></wp:positionV><wp:extent cx="6174740" cy="612775"/><wp:effectExtent l="0" t="0" r="17145" b="16510"/><wp:wrapNone/><wp:docPr id="9" name="Rectangle 21"/><a:graphic xmlns:a="http://schemas.openxmlformats.org/drawingml/2006/main"><a:graphicData uri="http://schemas.microsoft.com/office/word/2010/wordprocessingShape"><wps:wsp><wps:cNvSpPr/><wps:spPr><a:xfrm><a:off x="0" y="0"/><a:ext cx="6174000" cy="612000"/></a:xfrm><a:prstGeom prst="rect"><a:avLst></a:avLst></a:prstGeom><a:solidFill><a:schemeClr val="bg1"/></a:solidFill><a:ln><a:solidFill><a:schemeClr val="tx1"/></a:solidFill><a:custDash><a:ds d="400000" sp="300000"/></a:custDash></a:ln></wps:spPr><wps:style><a:lnRef idx="2"><a:schemeClr val="accent1"><a:shade val="50000"/></a:schemeClr></a:lnRef><a:fillRef idx="1"><a:schemeClr val="accent1"/></a:fillRef><a:effectRef idx="0"><a:schemeClr val="accent1"/></a:effectRef><a:fontRef idx="minor"/></wps:style><wps:bodyPr/></wps:wsp></a:graphicData></a:graphic></wp:anchor></w:drawing></mc:Choice><mc:Fallback><w:pict><v:rect id="shape_0" ID="Rectangle 21" fillcolor="white" stroked="t" style="position:absolute;margin-left:-7.45pt;margin-top:16.85pt;width:486.1pt;height:48.15pt;mso-position-horizontal-relative:margin" wp14:anchorId="48813649"><w10:wrap type="none"/><v:fill type="solid" color2="black" o:detectmouseclick="t"/><v:stroke color="black" weight="12600" dashstyle="dash" joinstyle="miter" endcap="flat"/></v:rect></w:pict></mc:Fallback></mc:AlternateContent></w:r><w:r><w:rPr><w:szCs w:val="22"/><w:lang w:val="fr-FR"/></w:rPr><w:t xml:space="preserve">•     </w:t></w:r><w:r><w:rPr><w:szCs w:val="22"/><w:lang w:val="fr-FR"/></w:rPr><w:t>Si utilisateur donne une ou des fichiers qui ne sont pas de type SoSADL.</w:t></w:r></w:p><w:p><w:pPr><w:pStyle w:val="Normal"/><w:tabs><w:tab w:val="left" w:pos="7141" w:leader="none"/></w:tabs><w:spacing w:before="0" w:after="0"/><w:rPr><w:color w:val="000000" w:themeColor="text1"/><w:szCs w:val="22"/></w:rPr></w:pPr><w:r><w:rPr><w:color w:val="000000" w:themeColor="text1"/><w:szCs w:val="22"/></w:rPr><w:t>VirtualBox :~ $ sosadlcli/sosadl2iosts.sh /media/mymusic/wonder full tonight.mp3</w:t><w:tab/></w:r></w:p><w:p><w:pPr><w:pStyle w:val="Normal"/><w:tabs><w:tab w:val="left" w:pos="7141" w:leader="none"/></w:tabs><w:spacing w:before="0" w:after="0"/><w:rPr><w:i/><w:i/><w:iCs/><w:color w:val="000000" w:themeColor="text1"/><w:szCs w:val="22"/></w:rPr></w:pPr><w:r><w:rPr><w:i/><w:iCs/><w:color w:val="FF0000"/><w:szCs w:val="22"/></w:rPr><w:t>Wrong argument: SOSADL file or folder include SOSADL expected</w:t></w:r></w:p><w:p><w:pPr><w:pStyle w:val="ListParagraph"/><w:ind w:left="360" w:hanging="0"/><w:rPr><w:szCs w:val="22"/></w:rPr></w:pPr><w:r><w:rPr><w:szCs w:val="22"/></w:rPr><w:t xml:space="preserve">  </w:t></w:r></w:p><w:p><w:pPr><w:pStyle w:val="ListParagraph"/><w:numPr><w:ilvl w:val="0"/><w:numId w:val="1"/></w:numPr><w:rPr><w:szCs w:val="22"/><w:lang w:val="fr-FR"/></w:rPr></w:pPr><w:r><mc:AlternateContent><mc:Choice Requires="wps"><w:drawing><wp:anchor behindDoc="1" distT="0" distB="0" distL="114300" distR="114300" simplePos="0" locked="0" layoutInCell="1" allowOverlap="1" relativeHeight="9" wp14:anchorId="17BE9B14"><wp:simplePos x="0" y="0"/><wp:positionH relativeFrom="margin"><wp:posOffset>-95250</wp:posOffset></wp:positionH><wp:positionV relativeFrom="paragraph"><wp:posOffset>254635</wp:posOffset></wp:positionV><wp:extent cx="6174740" cy="612775"/><wp:effectExtent l="0" t="0" r="17145" b="16510"/><wp:wrapNone/><wp:docPr id="10" name="Rectangle 22"/><a:graphic xmlns:a="http://schemas.openxmlformats.org/drawingml/2006/main"><a:graphicData uri="http://schemas.microsoft.com/office/word/2010/wordprocessingShape"><wps:wsp><wps:cNvSpPr/><wps:spPr><a:xfrm><a:off x="0" y="0"/><a:ext cx="6174000" cy="612000"/></a:xfrm><a:prstGeom prst="rect"><a:avLst></a:avLst></a:prstGeom><a:solidFill><a:schemeClr val="bg1"/></a:solidFill><a:ln><a:solidFill><a:schemeClr val="tx1"/></a:solidFill><a:custDash><a:ds d="400000" sp="300000"/></a:custDash></a:ln></wps:spPr><wps:style><a:lnRef idx="2"><a:schemeClr val="accent1"><a:shade val="50000"/></a:schemeClr></a:lnRef><a:fillRef idx="1"><a:schemeClr val="accent1"/></a:fillRef><a:effectRef idx="0"><a:schemeClr val="accent1"/></a:effectRef><a:fontRef idx="minor"/></wps:style><wps:bodyPr/></wps:wsp></a:graphicData></a:graphic></wp:anchor></w:drawing></mc:Choice><mc:Fallback><w:pict><v:rect id="shape_0" ID="Rectangle 22" fillcolor="white" stroked="t" style="position:absolute;margin-left:-7.5pt;margin-top:20.05pt;width:486.1pt;height:48.15pt;mso-position-horizontal-relative:margin" wp14:anchorId="17BE9B14"><w10:wrap type="none"/><v:fill type="solid" color2="black" o:detectmouseclick="t"/><v:stroke color="black" weight="12600" dashstyle="dash" joinstyle="miter" endcap="flat"/></v:rect></w:pict></mc:Fallback></mc:AlternateContent></w:r><w:r><w:rPr><w:szCs w:val="22"/><w:lang w:val="fr-FR"/></w:rPr><w:t>Si utilisateur donne un répertoire qui n’existe pas.</w:t></w:r></w:p><w:p><w:pPr><w:pStyle w:val="Normal"/><w:spacing w:before="0" w:after="0"/><w:rPr><w:color w:val="000000" w:themeColor="text1"/><w:szCs w:val="22"/></w:rPr></w:pPr><w:r><w:rPr><w:szCs w:val="22"/><w:rPrChange w:id="0" w:author="tham spiral mail" w:date="2015-11-24T12:11:00Z"><w:rPr><w:szCs w:val="22"/><w:color w:val="000000" w:themeColor="text1" w:val="000000" w:themeColor="text1"/><w:lang w:val="fr-FR"/></w:rPr></w:rPrChange></w:rPr><w:t>VirtualBox :~ $ sosadlcli/sosadl2iosts.sh /media/sf_Documents/sosADLtests</w:t></w:r></w:p><w:p><w:pPr><w:pStyle w:val="Normal"/><w:spacing w:before="0" w:after="0"/><w:rPr><w:i/><w:i/><w:iCs/><w:szCs w:val="22"/><w:lang w:val="fr-FR"/></w:rPr></w:pPr><w:r><w:rPr><w:i/><w:iCs/><w:color w:val="FF0000"/><w:szCs w:val="22"/><w:lang w:val="fr-FR"/></w:rPr><w:t>Wrong argument: Folder doesn’t exist</w:t></w:r></w:p><w:p><w:pPr><w:pStyle w:val="Normal"/><w:rPr><w:szCs w:val="22"/><w:lang w:val="fr-FR"/></w:rPr></w:pPr><w:r><w:rPr><w:szCs w:val="22"/><w:lang w:val="fr-FR"/></w:rPr></w:r></w:p><w:p><w:pPr><w:pStyle w:val="Normal"/><w:rPr><w:szCs w:val="22"/><w:lang w:val="fr-FR"/></w:rPr></w:pPr><w:r><mc:AlternateContent><mc:Choice Requires="wps"><w:drawing><wp:anchor behindDoc="1" distT="0" distB="0" distL="114300" distR="114300" simplePos="0" locked="0" layoutInCell="1" allowOverlap="1" relativeHeight="10" wp14:anchorId="484291F8"><wp:simplePos x="0" y="0"/><wp:positionH relativeFrom="margin"><wp:posOffset>-103505</wp:posOffset></wp:positionH><wp:positionV relativeFrom="paragraph"><wp:posOffset>233680</wp:posOffset></wp:positionV><wp:extent cx="6174740" cy="612775"/><wp:effectExtent l="0" t="0" r="17145" b="16510"/><wp:wrapNone/><wp:docPr id="11" name="Rectangle 23"/><a:graphic xmlns:a="http://schemas.openxmlformats.org/drawingml/2006/main"><a:graphicData uri="http://schemas.microsoft.com/office/word/2010/wordprocessingShape"><wps:wsp><wps:cNvSpPr/><wps:spPr><a:xfrm><a:off x="0" y="0"/><a:ext cx="6174000" cy="612000"/></a:xfrm><a:prstGeom prst="rect"><a:avLst></a:avLst></a:prstGeom><a:solidFill><a:schemeClr val="bg1"/></a:solidFill><a:ln><a:solidFill><a:schemeClr val="tx1"/></a:solidFill><a:custDash><a:ds d="400000" sp="300000"/></a:custDash></a:ln></wps:spPr><wps:style><a:lnRef idx="2"><a:schemeClr val="accent1"><a:shade val="50000"/></a:schemeClr></a:lnRef><a:fillRef idx="1"><a:schemeClr val="accent1"/></a:fillRef><a:effectRef idx="0"><a:schemeClr val="accent1"/></a:effectRef><a:fontRef idx="minor"/></wps:style><wps:bodyPr/></wps:wsp></a:graphicData></a:graphic></wp:anchor></w:drawing></mc:Choice><mc:Fallback><w:pict><v:rect id="shape_0" ID="Rectangle 23" fillcolor="white" stroked="t" style="position:absolute;margin-left:-8.15pt;margin-top:18.4pt;width:486.1pt;height:48.15pt;mso-position-horizontal-relative:margin" wp14:anchorId="484291F8"><w10:wrap type="none"/><v:fill type="solid" color2="black" o:detectmouseclick="t"/><v:stroke color="black" weight="12600" dashstyle="dash" joinstyle="miter" endcap="flat"/></v:rect></w:pict></mc:Fallback></mc:AlternateContent></w:r><w:r><w:rPr><w:szCs w:val="22"/><w:lang w:val="fr-FR"/></w:rPr><w:t xml:space="preserve">•     </w:t></w:r><w:r><w:rPr><w:szCs w:val="22"/><w:lang w:val="fr-FR"/></w:rPr><w:t>Si utilisateur utilise option –d mais aucune augment suivre.</w:t></w:r></w:p><w:p><w:pPr><w:pStyle w:val="Normal"/><w:spacing w:before="0" w:after="0"/><w:rPr><w:szCs w:val="22"/></w:rPr></w:pPr><w:r><w:rPr><w:color w:val="000000" w:themeColor="text1"/><w:szCs w:val="22"/></w:rPr><w:t xml:space="preserve">VirtualBox :~ $ sosadlcli/sosadl2iosts.sh –d </w:t></w:r></w:p><w:p><w:pPr><w:pStyle w:val="Normal"/><w:spacing w:before="0" w:after="0"/><w:rPr><w:i/><w:i/><w:iCs/><w:color w:val="FF0000"/><w:szCs w:val="22"/></w:rPr></w:pPr><w:r><w:rPr><w:i/><w:iCs/><w:color w:val="FF0000"/><w:szCs w:val="22"/></w:rPr><w:t>Not enough argument: Folder to put file IOSTS expected after -d</w:t></w:r></w:p><w:p><w:pPr><w:pStyle w:val="Normal"/><w:rPr><w:szCs w:val="22"/></w:rPr></w:pPr><w:r><w:rPr><w:szCs w:val="22"/></w:rPr></w:r></w:p><w:p><w:pPr><w:pStyle w:val="ListParagraph"/><w:numPr><w:ilvl w:val="0"/><w:numId w:val="6"/></w:numPr><w:rPr><w:szCs w:val="22"/><w:lang w:val="fr-FR"/></w:rPr></w:pPr><w:r><mc:AlternateContent><mc:Choice Requires="wps"><w:drawing><wp:anchor behindDoc="1" distT="0" distB="0" distL="114300" distR="114300" simplePos="0" locked="0" layoutInCell="1" allowOverlap="1" relativeHeight="11" wp14:anchorId="78C8565F"><wp:simplePos x="0" y="0"/><wp:positionH relativeFrom="margin"><wp:posOffset>-95250</wp:posOffset></wp:positionH><wp:positionV relativeFrom="paragraph"><wp:posOffset>210185</wp:posOffset></wp:positionV><wp:extent cx="6174740" cy="612775"/><wp:effectExtent l="0" t="0" r="17145" b="16510"/><wp:wrapNone/><wp:docPr id="12" name="Rectangle 24"/><a:graphic xmlns:a="http://schemas.openxmlformats.org/drawingml/2006/main"><a:graphicData uri="http://schemas.microsoft.com/office/word/2010/wordprocessingShape"><wps:wsp><wps:cNvSpPr/><wps:spPr><a:xfrm><a:off x="0" y="0"/><a:ext cx="6174000" cy="612000"/></a:xfrm><a:prstGeom prst="rect"><a:avLst></a:avLst></a:prstGeom><a:solidFill><a:schemeClr val="bg1"/></a:solidFill><a:ln><a:solidFill><a:schemeClr val="tx1"/></a:solidFill><a:custDash><a:ds d="400000" sp="300000"/></a:custDash></a:ln></wps:spPr><wps:style><a:lnRef idx="2"><a:schemeClr val="accent1"><a:shade val="50000"/></a:schemeClr></a:lnRef><a:fillRef idx="1"><a:schemeClr val="accent1"/></a:fillRef><a:effectRef idx="0"><a:schemeClr val="accent1"/></a:effectRef><a:fontRef idx="minor"/></wps:style><wps:bodyPr/></wps:wsp></a:graphicData></a:graphic></wp:anchor></w:drawing></mc:Choice><mc:Fallback><w:pict><v:rect id="shape_0" ID="Rectangle 24" fillcolor="white" stroked="t" style="position:absolute;margin-left:-7.5pt;margin-top:16.55pt;width:486.1pt;height:48.15pt;mso-position-horizontal-relative:margin" wp14:anchorId="78C8565F"><w10:wrap type="none"/><v:fill type="solid" color2="black" o:detectmouseclick="t"/><v:stroke color="black" weight="12600" dashstyle="dash" joinstyle="miter" endcap="flat"/></v:rect></w:pict></mc:Fallback></mc:AlternateContent></w:r><w:r><w:rPr><w:szCs w:val="22"/><w:lang w:val="fr-FR"/></w:rPr><w:t>Si utilisateur utilise option –d mais ne pas suivre par le répertoire destination.</w:t></w:r></w:p><w:p><w:pPr><w:pStyle w:val="Normal"/><w:spacing w:before="0" w:after="0"/><w:rPr><w:color w:val="000000" w:themeColor="text1"/><w:szCs w:val="22"/></w:rPr></w:pPr><w:r><w:rPr><w:szCs w:val="22"/><w:rPrChange w:id="0" w:author="tham spiral mail" w:date="2015-11-24T12:11:00Z"><w:rPr><w:szCs w:val="22"/><w:color w:val="000000" w:themeColor="text1" w:val="000000" w:themeColor="text1"/><w:lang w:val="fr-FR"/></w:rPr></w:rPrChange></w:rPr><w:t>VirtualBox :~ $ sosadlcli/sosadl2iosts.sh –d  filetestChoose1.sosadl</w:t></w:r></w:p><w:p><w:pPr><w:pStyle w:val="Normal"/><w:rPr><w:i/><w:i/><w:iCs/><w:color w:val="FF0000"/><w:szCs w:val="22"/></w:rPr></w:pPr><w:r><w:rPr><w:i/><w:iCs/><w:color w:val="FF0000"/><w:szCs w:val="22"/></w:rPr><w:t>Wrong argument: Folder to put file IOSTS expected after -d</w:t></w:r></w:p><w:p><w:pPr><w:pStyle w:val="Normal"/><w:rPr><w:szCs w:val="22"/></w:rPr></w:pPr><w:r><w:rPr><w:szCs w:val="22"/></w:rPr></w:r></w:p><w:p><w:pPr><w:pStyle w:val="Normal"/><w:rPr><w:szCs w:val="22"/><w:lang w:val="fr-FR"/></w:rPr></w:pPr><w:r><mc:AlternateContent><mc:Choice Requires="wps"><w:drawing><wp:anchor behindDoc="1" distT="0" distB="0" distL="114300" distR="114300" simplePos="0" locked="0" layoutInCell="1" allowOverlap="1" relativeHeight="12" wp14:anchorId="66F50242"><wp:simplePos x="0" y="0"/><wp:positionH relativeFrom="margin"><wp:posOffset>-93980</wp:posOffset></wp:positionH><wp:positionV relativeFrom="paragraph"><wp:posOffset>365125</wp:posOffset></wp:positionV><wp:extent cx="6174740" cy="612775"/><wp:effectExtent l="0" t="0" r="17145" b="16510"/><wp:wrapNone/><wp:docPr id="13" name="Rectangle 25"/><a:graphic xmlns:a="http://schemas.openxmlformats.org/drawingml/2006/main"><a:graphicData uri="http://schemas.microsoft.com/office/word/2010/wordprocessingShape"><wps:wsp><wps:cNvSpPr/><wps:spPr><a:xfrm><a:off x="0" y="0"/><a:ext cx="6174000" cy="612000"/></a:xfrm><a:prstGeom prst="rect"><a:avLst></a:avLst></a:prstGeom><a:solidFill><a:schemeClr val="bg1"/></a:solidFill><a:ln><a:solidFill><a:schemeClr val="tx1"/></a:solidFill><a:custDash><a:ds d="400000" sp="300000"/></a:custDash></a:ln></wps:spPr><wps:style><a:lnRef idx="2"><a:schemeClr val="accent1"><a:shade val="50000"/></a:schemeClr></a:lnRef><a:fillRef idx="1"><a:schemeClr val="accent1"/></a:fillRef><a:effectRef idx="0"><a:schemeClr val="accent1"/></a:effectRef><a:fontRef idx="minor"/></wps:style><wps:bodyPr/></wps:wsp></a:graphicData></a:graphic></wp:anchor></w:drawing></mc:Choice><mc:Fallback><w:pict><v:rect id="shape_0" ID="Rectangle 25" fillcolor="white" stroked="t" style="position:absolute;margin-left:-7.4pt;margin-top:28.75pt;width:486.1pt;height:48.15pt;mso-position-horizontal-relative:margin" wp14:anchorId="66F50242"><w10:wrap type="none"/><v:fill type="solid" color2="black" o:detectmouseclick="t"/><v:stroke color="black" weight="12600" dashstyle="dash" joinstyle="miter" endcap="flat"/></v:rect></w:pict></mc:Fallback></mc:AlternateContent></w:r><w:r><w:rPr><w:szCs w:val="22"/><w:lang w:val="fr-FR"/></w:rPr><w:t xml:space="preserve">•     </w:t></w:r><w:r><w:rPr><w:szCs w:val="22"/><w:lang w:val="fr-FR"/></w:rPr><w:t>Si utilisateur utilise option –d suivre  par le répertoire destination  mais aucune fichier ou répertoire après le répertoire destination.</w:t></w:r></w:p><w:p><w:pPr><w:pStyle w:val="Normal"/><w:spacing w:before="0" w:after="0"/><w:rPr><w:szCs w:val="22"/></w:rPr></w:pPr><w:r><w:rPr><w:szCs w:val="22"/><w:rPrChange w:id="0" w:author="tham spiral mail" w:date="2015-11-24T12:11:00Z"><w:rPr><w:szCs w:val="22"/><w:color w:val="000000" w:themeColor="text1" w:val="000000" w:themeColor="text1"/><w:lang w:val="fr-FR"/></w:rPr></w:rPrChange></w:rPr><w:t>VirtualBox :~ $ sosadlcli/sosadl2iosts.sh –d  /media/sf_Documents/sosADLtests/src-gen</w:t></w:r></w:p><w:p><w:pPr><w:pStyle w:val="Normal"/><w:spacing w:before="0" w:after="0"/><w:rPr><w:i/><w:i/><w:iCs/><w:color w:val="FF0000"/><w:szCs w:val="22"/></w:rPr></w:pPr><w:r><w:rPr><w:i/><w:iCs/><w:color w:val="FF0000"/><w:szCs w:val="22"/></w:rPr><w:t>Not enough argument:  SOSADL file or folder include SOSADL expected</w:t></w:r></w:p><w:p><w:pPr><w:pStyle w:val="Normal"/><w:rPr><w:szCs w:val="22"/></w:rPr></w:pPr><w:r><w:rPr><w:szCs w:val="22"/></w:rPr></w:r></w:p><w:p><w:pPr><w:pStyle w:val="ListParagraph"/><w:numPr><w:ilvl w:val="0"/><w:numId w:val="6"/></w:numPr><w:rPr><w:szCs w:val="22"/><w:lang w:val="fr-FR"/></w:rPr></w:pPr><w:r><w:rPr><w:szCs w:val="22"/><w:lang w:val="fr-FR"/></w:rPr><w:t>Si utilisateur utilise option –d suivre par le répertoire destination mais les fichiers ne sont pas de type SoSADL ou répertoire qui inclus des Fichier SoSADL.</w:t></w:r></w:p><w:p><w:pPr><w:pStyle w:val="Normal"/><w:spacing w:before="0" w:after="0"/><w:rPr><w:color w:val="000000" w:themeColor="text1"/><w:szCs w:val="22"/></w:rPr></w:pPr><w:r><mc:AlternateContent><mc:Choice Requires="wps"><w:drawing><wp:anchor behindDoc="1" distT="0" distB="0" distL="114300" distR="114300" simplePos="0" locked="0" layoutInCell="1" allowOverlap="1" relativeHeight="13" wp14:anchorId="0C99D8F8"><wp:simplePos x="0" y="0"/><wp:positionH relativeFrom="margin"><wp:posOffset>-95250</wp:posOffset></wp:positionH><wp:positionV relativeFrom="paragraph"><wp:posOffset>4445</wp:posOffset></wp:positionV><wp:extent cx="6174740" cy="612775"/><wp:effectExtent l="0" t="0" r="17145" b="16510"/><wp:wrapNone/><wp:docPr id="14" name="Rectangle 26"/><a:graphic xmlns:a="http://schemas.openxmlformats.org/drawingml/2006/main"><a:graphicData uri="http://schemas.microsoft.com/office/word/2010/wordprocessingShape"><wps:wsp><wps:cNvSpPr/><wps:spPr><a:xfrm><a:off x="0" y="0"/><a:ext cx="6174000" cy="612000"/></a:xfrm><a:prstGeom prst="rect"><a:avLst></a:avLst></a:prstGeom><a:solidFill><a:schemeClr val="bg1"/></a:solidFill><a:ln><a:solidFill><a:schemeClr val="tx1"/></a:solidFill><a:custDash><a:ds d="400000" sp="300000"/></a:custDash></a:ln></wps:spPr><wps:style><a:lnRef idx="2"><a:schemeClr val="accent1"><a:shade val="50000"/></a:schemeClr></a:lnRef><a:fillRef idx="1"><a:schemeClr val="accent1"/></a:fillRef><a:effectRef idx="0"><a:schemeClr val="accent1"/></a:effectRef><a:fontRef idx="minor"/></wps:style><wps:bodyPr/></wps:wsp></a:graphicData></a:graphic></wp:anchor></w:drawing></mc:Choice><mc:Fallback><w:pict><v:rect id="shape_0" ID="Rectangle 26" fillcolor="white" stroked="t" style="position:absolute;margin-left:-7.5pt;margin-top:0.35pt;width:486.1pt;height:48.15pt;mso-position-horizontal-relative:margin" wp14:anchorId="0C99D8F8"><w10:wrap type="none"/><v:fill type="solid" color2="black" o:detectmouseclick="t"/><v:stroke color="black" weight="12600" dashstyle="dash" joinstyle="miter" endcap="flat"/></v:rect></w:pict></mc:Fallback></mc:AlternateContent></w:r><w:r><w:rPr><w:szCs w:val="22"/><w:rPrChange w:id="0" w:author="tham spiral mail" w:date="2015-11-24T12:11:00Z"><w:rPr><w:szCs w:val="22"/><w:color w:val="000000" w:themeColor="text1" w:val="000000" w:themeColor="text1"/><w:lang w:val="fr-FR"/></w:rPr></w:rPrChange></w:rPr><w:t>VirtualBox :~ $ sosadlcli/sosadl2iosts.sh –d  /media/sf_Documents/sosADLtests/src-gen  /media/mymusic /</w:t></w:r><w:r><w:rPr><w:color w:val="000000" w:themeColor="text1"/><w:szCs w:val="22"/></w:rPr><w:t xml:space="preserve">            </w:t></w:r><w:r><w:rPr><w:szCs w:val="22"/><w:rPrChange w:id="0" w:author="tham spiral mail" w:date="2015-11-24T12:11:00Z"><w:rPr><w:szCs w:val="22"/><w:color w:val="000000" w:themeColor="text1" w:val="000000" w:themeColor="text1"/><w:lang w:val="fr-FR"/></w:rPr></w:rPrChange></w:rPr><w:t>wonder full tonight.mp3</w:t></w:r></w:p><w:p><w:pPr><w:pStyle w:val="Normal"/><w:spacing w:before="0" w:after="0"/><w:rPr><w:i/><w:i/><w:iCs/><w:szCs w:val="22"/></w:rPr></w:pPr><w:r><w:rPr><w:i/><w:iCs/><w:color w:val="FF0000"/><w:szCs w:val="22"/></w:rPr><w:t>Wrong argument: SOSADL file or folder include SOSADL expected</w:t></w:r></w:p><w:p><w:pPr><w:pStyle w:val="Normal"/><w:rPr><w:szCs w:val="22"/></w:rPr></w:pPr><w:r><w:rPr><w:szCs w:val="22"/></w:rPr></w:r></w:p><w:p><w:pPr><w:pStyle w:val="ListParagraph"/><w:numPr><w:ilvl w:val="0"/><w:numId w:val="2"/></w:numPr><w:rPr><w:szCs w:val="22"/><w:lang w:val="fr-FR"/></w:rPr></w:pPr><w:r><mc:AlternateContent><mc:Choice Requires="wps"><w:drawing><wp:anchor behindDoc="1" distT="0" distB="0" distL="114300" distR="114300" simplePos="0" locked="0" layoutInCell="1" allowOverlap="1" relativeHeight="14" wp14:anchorId="02C105B1"><wp:simplePos x="0" y="0"/><wp:positionH relativeFrom="margin"><wp:posOffset>-180975</wp:posOffset></wp:positionH><wp:positionV relativeFrom="paragraph"><wp:posOffset>219075</wp:posOffset></wp:positionV><wp:extent cx="6174740" cy="612775"/><wp:effectExtent l="0" t="0" r="17145" b="16510"/><wp:wrapNone/><wp:docPr id="15" name="Rectangle 27"/><a:graphic xmlns:a="http://schemas.openxmlformats.org/drawingml/2006/main"><a:graphicData uri="http://schemas.microsoft.com/office/word/2010/wordprocessingShape"><wps:wsp><wps:cNvSpPr/><wps:spPr><a:xfrm><a:off x="0" y="0"/><a:ext cx="6174000" cy="612000"/></a:xfrm><a:prstGeom prst="rect"><a:avLst></a:avLst></a:prstGeom><a:solidFill><a:schemeClr val="bg1"/></a:solidFill><a:ln><a:solidFill><a:schemeClr val="tx1"/></a:solidFill><a:custDash><a:ds d="400000" sp="300000"/></a:custDash></a:ln></wps:spPr><wps:style><a:lnRef idx="2"><a:schemeClr val="accent1"><a:shade val="50000"/></a:schemeClr></a:lnRef><a:fillRef idx="1"><a:schemeClr val="accent1"/></a:fillRef><a:effectRef idx="0"><a:schemeClr val="accent1"/></a:effectRef><a:fontRef idx="minor"/></wps:style><wps:bodyPr/></wps:wsp></a:graphicData></a:graphic></wp:anchor></w:drawing></mc:Choice><mc:Fallback><w:pict><v:rect id="shape_0" ID="Rectangle 27" fillcolor="white" stroked="t" style="position:absolute;margin-left:-14.25pt;margin-top:17.25pt;width:486.1pt;height:48.15pt;mso-position-horizontal-relative:margin" wp14:anchorId="02C105B1"><w10:wrap type="none"/><v:fill type="solid" color2="black" o:detectmouseclick="t"/><v:stroke color="black" weight="12600" dashstyle="dash" joinstyle="miter" endcap="flat"/></v:rect></w:pict></mc:Fallback></mc:AlternateContent></w:r><w:r><w:rPr><w:szCs w:val="22"/><w:lang w:val="fr-FR"/></w:rPr><w:t>Si utilisateur utilise option –s mais pas suivre par répertoire.</w:t></w:r></w:p><w:p><w:pPr><w:pStyle w:val="Normal"/><w:spacing w:before="0" w:after="0"/><w:rPr><w:szCs w:val="22"/></w:rPr></w:pPr><w:r><w:rPr><w:color w:val="000000" w:themeColor="text1"/><w:szCs w:val="22"/></w:rPr><w:t>VirtualBox :~ $ sosadlcli/sosadl2iosts.sh –s filetestChoose1.sosadl</w:t></w:r></w:p><w:p><w:pPr><w:pStyle w:val="Normal"/><w:spacing w:before="0" w:after="0"/><w:rPr><w:i/><w:i/><w:iCs/><w:szCs w:val="22"/></w:rPr></w:pPr><w:r><w:rPr><w:i/><w:iCs/><w:color w:val="FF0000"/><w:szCs w:val="22"/></w:rPr><w:t>Wrong argument: Folder expected</w:t></w:r></w:p><w:p><w:pPr><w:pStyle w:val="ListParagraph"/><w:ind w:left="360" w:hanging="0"/><w:rPr><w:color w:val="FF0000"/><w:szCs w:val="22"/></w:rPr></w:pPr><w:r><w:rPr><w:color w:val="FF0000"/><w:szCs w:val="22"/></w:rPr></w:r></w:p><w:p><w:pPr><w:pStyle w:val="ListParagraph"/><w:numPr><w:ilvl w:val="0"/><w:numId w:val="2"/></w:numPr><w:rPr><w:color w:val="FF0000"/><w:szCs w:val="22"/><w:lang w:val="fr-FR"/></w:rPr></w:pPr><w:r><mc:AlternateContent><mc:Choice Requires="wps"><w:drawing><wp:anchor behindDoc="1" distT="0" distB="0" distL="114300" distR="114300" simplePos="0" locked="0" layoutInCell="1" allowOverlap="1" relativeHeight="15" wp14:anchorId="768BD8ED"><wp:simplePos x="0" y="0"/><wp:positionH relativeFrom="margin"><wp:posOffset>-166370</wp:posOffset></wp:positionH><wp:positionV relativeFrom="paragraph"><wp:posOffset>226695</wp:posOffset></wp:positionV><wp:extent cx="6174740" cy="612775"/><wp:effectExtent l="0" t="0" r="17145" b="16510"/><wp:wrapNone/><wp:docPr id="16" name="Rectangle 32"/><a:graphic xmlns:a="http://schemas.openxmlformats.org/drawingml/2006/main"><a:graphicData uri="http://schemas.microsoft.com/office/word/2010/wordprocessingShape"><wps:wsp><wps:cNvSpPr/><wps:spPr><a:xfrm><a:off x="0" y="0"/><a:ext cx="6174000" cy="612000"/></a:xfrm><a:prstGeom prst="rect"><a:avLst></a:avLst></a:prstGeom><a:solidFill><a:schemeClr val="bg1"/></a:solidFill><a:ln><a:solidFill><a:schemeClr val="tx1"/></a:solidFill><a:custDash><a:ds d="400000" sp="300000"/></a:custDash></a:ln></wps:spPr><wps:style><a:lnRef idx="2"><a:schemeClr val="accent1"><a:shade val="50000"/></a:schemeClr></a:lnRef><a:fillRef idx="1"><a:schemeClr val="accent1"/></a:fillRef><a:effectRef idx="0"><a:schemeClr val="accent1"/></a:effectRef><a:fontRef idx="minor"/></wps:style><wps:bodyPr/></wps:wsp></a:graphicData></a:graphic></wp:anchor></w:drawing></mc:Choice><mc:Fallback><w:pict><v:rect id="shape_0" ID="Rectangle 32" fillcolor="white" stroked="t" style="position:absolute;margin-left:-13.1pt;margin-top:17.85pt;width:486.1pt;height:48.15pt;mso-position-horizontal-relative:margin" wp14:anchorId="768BD8ED"><w10:wrap type="none"/><v:fill type="solid" color2="black" o:detectmouseclick="t"/><v:stroke color="black" weight="12600" dashstyle="dash" joinstyle="miter" endcap="flat"/></v:rect></w:pict></mc:Fallback></mc:AlternateContent></w:r><w:r><w:rPr><w:szCs w:val="22"/><w:lang w:val="fr-FR"/></w:rPr><w:t>Si utilisateur utilise option –s mais donne un répertoire qui n’existe pas.</w:t></w:r></w:p><w:p><w:pPr><w:pStyle w:val="Normal"/><w:spacing w:before="0" w:after="0"/><w:rPr><w:color w:val="000000" w:themeColor="text1"/><w:szCs w:val="22"/></w:rPr></w:pPr><w:r><w:rPr><w:color w:val="000000" w:themeColor="text1"/><w:szCs w:val="22"/></w:rPr><w:t>VirtualBox :~ $ sosadlcli/sosadl2iosts.sh –s  test</w:t></w:r></w:p><w:p><w:pPr><w:pStyle w:val="Normal"/><w:spacing w:before="0" w:after="0"/><w:rPr><w:szCs w:val="22"/></w:rPr></w:pPr><w:r><w:rPr><w:i/><w:iCs/><w:color w:val="FF0000"/><w:szCs w:val="22"/></w:rPr><w:t>Wrong argument: Folder doesn’t exist</w:t></w:r></w:p><w:p><w:pPr><w:pStyle w:val="ListParagraph"/><w:ind w:left="360" w:hanging="0"/><w:rPr><w:color w:val="FF0000"/><w:szCs w:val="22"/></w:rPr></w:pPr><w:r><w:rPr><w:color w:val="FF0000"/><w:szCs w:val="22"/></w:rPr></w:r></w:p><w:p><w:pPr><w:pStyle w:val="Normal"/><w:rPr><w:color w:val="FF0000"/><w:szCs w:val="22"/><w:lang w:val="fr-FR"/></w:rPr></w:pPr><w:r><w:rPr><w:color w:val="FF0000"/><w:szCs w:val="22"/><w:lang w:val="fr-FR"/></w:rPr></w:r></w:p><w:p><w:pPr><w:pStyle w:val="Normal"/><w:rPr><w:color w:val="FF0000"/><w:szCs w:val="22"/><w:lang w:val="fr-FR"/></w:rPr></w:pPr><w:r><w:rPr><w:color w:val="FF0000"/><w:szCs w:val="22"/><w:lang w:val="fr-FR"/></w:rPr></w:r></w:p><w:p><w:pPr><w:pStyle w:val="ListParagraph"/><w:numPr><w:ilvl w:val="0"/><w:numId w:val="1"/></w:numPr><w:rPr><w:color w:val="FF0000"/><w:szCs w:val="22"/><w:lang w:val="fr-FR"/></w:rPr></w:pPr><w:r><mc:AlternateContent><mc:Choice Requires="wps"><w:drawing><wp:anchor behindDoc="1" distT="0" distB="0" distL="114300" distR="114300" simplePos="0" locked="0" layoutInCell="1" allowOverlap="1" relativeHeight="16" wp14:anchorId="7DCB2D70"><wp:simplePos x="0" y="0"/><wp:positionH relativeFrom="margin"><wp:posOffset>-90170</wp:posOffset></wp:positionH><wp:positionV relativeFrom="paragraph"><wp:posOffset>221615</wp:posOffset></wp:positionV><wp:extent cx="6174740" cy="612775"/><wp:effectExtent l="0" t="0" r="17145" b="16510"/><wp:wrapNone/><wp:docPr id="17" name="Rectangle 33"/><a:graphic xmlns:a="http://schemas.openxmlformats.org/drawingml/2006/main"><a:graphicData uri="http://schemas.microsoft.com/office/word/2010/wordprocessingShape"><wps:wsp><wps:cNvSpPr/><wps:spPr><a:xfrm><a:off x="0" y="0"/><a:ext cx="6174000" cy="612000"/></a:xfrm><a:prstGeom prst="rect"><a:avLst></a:avLst></a:prstGeom><a:solidFill><a:schemeClr val="bg1"/></a:solidFill><a:ln><a:solidFill><a:schemeClr val="tx1"/></a:solidFill><a:custDash><a:ds d="400000" sp="300000"/></a:custDash></a:ln></wps:spPr><wps:style><a:lnRef idx="2"><a:schemeClr val="accent1"><a:shade val="50000"/></a:schemeClr></a:lnRef><a:fillRef idx="1"><a:schemeClr val="accent1"/></a:fillRef><a:effectRef idx="0"><a:schemeClr val="accent1"/></a:effectRef><a:fontRef idx="minor"/></wps:style><wps:bodyPr/></wps:wsp></a:graphicData></a:graphic></wp:anchor></w:drawing></mc:Choice><mc:Fallback><w:pict><v:rect id="shape_0" ID="Rectangle 33" fillcolor="white" stroked="t" style="position:absolute;margin-left:-7.1pt;margin-top:17.45pt;width:486.1pt;height:48.15pt;mso-position-horizontal-relative:margin" wp14:anchorId="7DCB2D70"><w10:wrap type="none"/><v:fill type="solid" color2="black" o:detectmouseclick="t"/><v:stroke color="black" weight="12600" dashstyle="dash" joinstyle="miter" endcap="flat"/></v:rect></w:pict></mc:Fallback></mc:AlternateContent></w:r><w:r><w:rPr><w:szCs w:val="22"/><w:lang w:val="fr-FR"/></w:rPr><w:t xml:space="preserve">     </w:t></w:r><w:r><w:rPr><w:szCs w:val="22"/><w:lang w:val="fr-FR"/></w:rPr><w:t>Si utilisateur utilise option –s mais aucune arguments suivre.</w:t></w:r></w:p><w:p><w:pPr><w:pStyle w:val="Normal"/><w:spacing w:before="0" w:after="0"/><w:rPr><w:color w:val="FF0000"/><w:szCs w:val="22"/></w:rPr></w:pPr><w:r><w:rPr><w:color w:val="000000" w:themeColor="text1"/><w:szCs w:val="22"/></w:rPr><w:t>VirtualBox :~ $ sosadlcli/sosadl2iosts.sh –s</w:t></w:r></w:p><w:p><w:pPr><w:pStyle w:val="Normal"/><w:spacing w:before="0" w:after="0"/><w:rPr><w:i/><w:i/><w:iCs/><w:color w:val="FF0000"/><w:szCs w:val="22"/></w:rPr></w:pPr><w:r><w:rPr><w:i/><w:iCs/><w:color w:val="FF0000"/><w:szCs w:val="22"/></w:rPr><w:t xml:space="preserve">Not enough argument:  Folder include SOSADL expected after –s </w:t></w:r></w:p><w:p><w:pPr><w:pStyle w:val="Normal"/><w:spacing w:before="0" w:after="0"/><w:jc w:val="both"/><w:rPr><w:szCs w:val="22"/></w:rPr></w:pPr><w:r><w:rPr><w:szCs w:val="22"/></w:rPr></w:r></w:p><w:p><w:pPr><w:pStyle w:val="ListParagraph"/><w:numPr><w:ilvl w:val="0"/><w:numId w:val="2"/></w:numPr><w:jc w:val="both"/><w:rPr><w:szCs w:val="22"/><w:lang w:val="fr-FR"/></w:rPr></w:pPr><w:r><mc:AlternateContent><mc:Choice Requires="wps"><w:drawing><wp:anchor behindDoc="1" distT="0" distB="0" distL="114300" distR="114300" simplePos="0" locked="0" layoutInCell="1" allowOverlap="1" relativeHeight="18" wp14:anchorId="280DF94F"><wp:simplePos x="0" y="0"/><wp:positionH relativeFrom="margin"><wp:posOffset>-103505</wp:posOffset></wp:positionH><wp:positionV relativeFrom="paragraph"><wp:posOffset>217170</wp:posOffset></wp:positionV><wp:extent cx="6174740" cy="612775"/><wp:effectExtent l="0" t="0" r="17145" b="16510"/><wp:wrapNone/><wp:docPr id="18" name="Rectangle 35"/><a:graphic xmlns:a="http://schemas.openxmlformats.org/drawingml/2006/main"><a:graphicData uri="http://schemas.microsoft.com/office/word/2010/wordprocessingShape"><wps:wsp><wps:cNvSpPr/><wps:spPr><a:xfrm><a:off x="0" y="0"/><a:ext cx="6174000" cy="612000"/></a:xfrm><a:prstGeom prst="rect"><a:avLst></a:avLst></a:prstGeom><a:solidFill><a:schemeClr val="bg1"/></a:solidFill><a:ln><a:solidFill><a:schemeClr val="tx1"/></a:solidFill><a:custDash><a:ds d="400000" sp="300000"/></a:custDash></a:ln></wps:spPr><wps:style><a:lnRef idx="2"><a:schemeClr val="accent1"><a:shade val="50000"/></a:schemeClr></a:lnRef><a:fillRef idx="1"><a:schemeClr val="accent1"/></a:fillRef><a:effectRef idx="0"><a:schemeClr val="accent1"/></a:effectRef><a:fontRef idx="minor"/></wps:style><wps:bodyPr/></wps:wsp></a:graphicData></a:graphic></wp:anchor></w:drawing></mc:Choice><mc:Fallback><w:pict><v:rect id="shape_0" ID="Rectangle 35" fillcolor="white" stroked="t" style="position:absolute;margin-left:-8.15pt;margin-top:17.1pt;width:486.1pt;height:48.15pt;mso-position-horizontal-relative:margin" wp14:anchorId="280DF94F"><w10:wrap type="none"/><v:fill type="solid" color2="black" o:detectmouseclick="t"/><v:stroke color="black" weight="12600" dashstyle="dash" joinstyle="miter" endcap="flat"/></v:rect></w:pict></mc:Fallback></mc:AlternateContent></w:r><w:r><w:rPr><w:szCs w:val="22"/><w:lang w:val="fr-FR"/></w:rPr><w:t xml:space="preserve">      </w:t></w:r><w:r><w:rPr><w:szCs w:val="22"/><w:lang w:val="fr-FR"/></w:rPr><w:t>Si utilisateur donne une option qui n’existe pas.</w:t></w:r></w:p><w:p><w:pPr><w:pStyle w:val="Normal"/><w:spacing w:before="0" w:after="0"/><w:rPr><w:color w:val="000000" w:themeColor="text1"/><w:szCs w:val="22"/></w:rPr></w:pPr><w:r><w:rPr><w:szCs w:val="22"/><w:lang w:val="fr-FR"/></w:rPr><w:t xml:space="preserve"> </w:t></w:r><w:r><w:rPr><w:color w:val="000000" w:themeColor="text1"/><w:szCs w:val="22"/></w:rPr><w:t>VirtualBox :~ $ sosadlcli/sosadl2iosts.sh –t</w:t></w:r></w:p><w:p><w:pPr><w:pStyle w:val="Normal"/><w:spacing w:before="0" w:after="0"/><w:rPr><w:szCs w:val="22"/></w:rPr></w:pPr><w:r><w:rPr><w:i/><w:iCs/><w:color w:val="FF0000"/><w:szCs w:val="22"/></w:rPr><w:t xml:space="preserve"> </w:t></w:r><w:r><w:rPr><w:i/><w:iCs/><w:color w:val="FF0000"/><w:szCs w:val="22"/></w:rPr><w:t>Wrong argument: There are no option correspond</w:t></w:r></w:p><w:p><w:pPr><w:pStyle w:val="ListParagraph"/><w:ind w:left="360" w:hanging="0"/><w:jc w:val="both"/><w:rPr><w:szCs w:val="22"/></w:rPr></w:pPr><w:r><w:rPr><w:szCs w:val="22"/></w:rPr></w:r></w:p><w:p><w:pPr><w:pStyle w:val="ListParagraph"/><w:numPr><w:ilvl w:val="0"/><w:numId w:val="2"/></w:numPr><w:jc w:val="both"/><w:rPr><w:szCs w:val="22"/><w:lang w:val="fr-FR"/></w:rPr></w:pPr><w:r><mc:AlternateContent><mc:Choice Requires="wps"><w:drawing><wp:anchor behindDoc="1" distT="0" distB="0" distL="114300" distR="114300" simplePos="0" locked="0" layoutInCell="1" allowOverlap="1" relativeHeight="17" wp14:anchorId="08170D76"><wp:simplePos x="0" y="0"/><wp:positionH relativeFrom="margin"><wp:posOffset>-140970</wp:posOffset></wp:positionH><wp:positionV relativeFrom="paragraph"><wp:posOffset>233045</wp:posOffset></wp:positionV><wp:extent cx="6174740" cy="1772285"/><wp:effectExtent l="0" t="0" r="17145" b="19050"/><wp:wrapNone/><wp:docPr id="19" name="Rectangle 34"/><a:graphic xmlns:a="http://schemas.openxmlformats.org/drawingml/2006/main"><a:graphicData uri="http://schemas.microsoft.com/office/word/2010/wordprocessingShape"><wps:wsp><wps:cNvSpPr/><wps:spPr><a:xfrm><a:off x="0" y="0"/><a:ext cx="6174000" cy="1771560"/></a:xfrm><a:prstGeom prst="rect"><a:avLst></a:avLst></a:prstGeom><a:solidFill><a:schemeClr val="bg1"/></a:solidFill><a:ln><a:solidFill><a:schemeClr val="tx1"/></a:solidFill><a:custDash><a:ds d="400000" sp="300000"/></a:custDash></a:ln></wps:spPr><wps:style><a:lnRef idx="2"><a:schemeClr val="accent1"><a:shade val="50000"/></a:schemeClr></a:lnRef><a:fillRef idx="1"><a:schemeClr val="accent1"/></a:fillRef><a:effectRef idx="0"><a:schemeClr val="accent1"/></a:effectRef><a:fontRef idx="minor"/></wps:style><wps:bodyPr/></wps:wsp></a:graphicData></a:graphic></wp:anchor></w:drawing></mc:Choice><mc:Fallback><w:pict><v:rect id="shape_0" ID="Rectangle 34" fillcolor="white" stroked="t" style="position:absolute;margin-left:-11.1pt;margin-top:18.35pt;width:486.1pt;height:139.45pt;mso-position-horizontal-relative:margin" wp14:anchorId="08170D76"><w10:wrap type="none"/><v:fill type="solid" color2="black" o:detectmouseclick="t"/><v:stroke color="black" weight="12600" dashstyle="dash" joinstyle="miter" endcap="flat"/></v:rect></w:pict></mc:Fallback></mc:AlternateContent></w:r><w:r><w:rPr><w:szCs w:val="22"/><w:lang w:val="fr-FR"/></w:rPr><w:t xml:space="preserve">      </w:t></w:r><w:r><w:rPr><w:szCs w:val="22"/><w:lang w:val="fr-FR"/></w:rPr><w:t>Si utilisateur donne un argument qui ne corresponde pas.</w:t></w:r></w:p><w:p><w:pPr><w:pStyle w:val="Normal"/><w:spacing w:before="0" w:after="0"/><w:rPr><w:color w:val="FF0000"/><w:szCs w:val="22"/></w:rPr></w:pPr><w:r><w:rPr><w:color w:val="000000" w:themeColor="text1"/><w:szCs w:val="22"/></w:rPr><w:t>VirtualBox :~ $ sosadlcli/sosadl2iosts.sh  aaa</w:t></w:r></w:p><w:p><w:pPr><w:pStyle w:val="Normal"/><w:spacing w:before="0" w:after="0"/><w:rPr><w:i/><w:i/><w:iCs/><w:color w:val="FF0000"/><w:szCs w:val="22"/></w:rPr></w:pPr><w:r><w:rPr><w:i/><w:iCs/><w:color w:val="FF0000"/><w:szCs w:val="22"/></w:rPr><w:t>Wrong argument</w:t></w:r></w:p><w:p><w:pPr><w:pStyle w:val="Normal"/><w:spacing w:before="0" w:after="0"/><w:rPr><w:i/><w:i/><w:iCs/><w:color w:val="FF0000"/><w:szCs w:val="22"/></w:rPr></w:pPr><w:r><w:rPr><w:i/><w:iCs/><w:color w:val="FF0000"/><w:szCs w:val="22"/><w:lang w:val="fr-FR"/></w:rPr><w:t xml:space="preserve">Utilisation : sosadlcli/sosadl2iosts.sh [OPTION] … </w:t></w:r><w:r><w:rPr><w:i/><w:iCs/><w:color w:val="FF0000"/><w:szCs w:val="22"/></w:rPr><w:t>[FILE] .. OR .. [FOLDER] …</w:t></w:r></w:p><w:p><w:pPr><w:pStyle w:val="Normal"/><w:tabs><w:tab w:val="left" w:pos="8520" w:leader="none"/></w:tabs><w:spacing w:before="0" w:after="0"/><w:rPr><w:i/><w:i/><w:iCs/><w:color w:val="FF0000"/><w:szCs w:val="22"/></w:rPr></w:pPr><w:r><w:rPr><w:i/><w:iCs/><w:color w:val="FF0000"/><w:szCs w:val="22"/></w:rPr><w:t xml:space="preserve">Translate file SOSADL to IOSTS  </w:t><w:tab/></w:r></w:p><w:p><w:pPr><w:pStyle w:val="Normal"/><w:spacing w:before="0" w:after="0"/><w:rPr><w:i/><w:i/><w:iCs/><w:color w:val="FF0000"/><w:szCs w:val="22"/></w:rPr></w:pPr><w:r><w:rPr><w:i/><w:iCs/><w:color w:val="FF0000"/><w:szCs w:val="22"/></w:rPr><w:t>-d [FOLDER]                                                     Translate file SOSADL to IOSTS and put in this folder</w:t></w:r></w:p><w:p><w:pPr><w:pStyle w:val="Normal"/><w:spacing w:before="0" w:after="0"/><w:jc w:val="both"/><w:rPr><w:i/><w:i/><w:iCs/><w:color w:val="FF0000"/><w:szCs w:val="22"/></w:rPr></w:pPr><w:r><w:rPr><w:i/><w:iCs/><w:color w:val="FF0000"/><w:szCs w:val="22"/></w:rPr><w:t xml:space="preserve">                                                                           </w:t></w:r><w:r><w:rPr><w:i/><w:iCs/><w:color w:val="FF0000"/><w:szCs w:val="22"/></w:rPr><w:t xml:space="preserve">without this option all IOSTS file translated will locate in  the  </w:t></w:r></w:p><w:p><w:pPr><w:pStyle w:val="Normal"/><w:spacing w:before="0" w:after="0"/><w:jc w:val="both"/><w:rPr><w:i/><w:i/><w:iCs/><w:color w:val="FF0000"/><w:szCs w:val="22"/></w:rPr></w:pPr><w:r><w:rPr><w:i/><w:iCs/><w:color w:val="FF0000"/><w:szCs w:val="22"/></w:rPr><w:t xml:space="preserve">                                                                           </w:t></w:r><w:r><w:rPr><w:i/><w:iCs/><w:color w:val="FF0000"/><w:szCs w:val="22"/></w:rPr><w:t xml:space="preserve">same location                                                                                                                </w:t></w:r></w:p><w:p><w:pPr><w:pStyle w:val="Normal"/><w:spacing w:before="0" w:after="0"/><w:rPr><w:i/><w:i/><w:iCs/><w:color w:val="FF0000"/><w:szCs w:val="22"/></w:rPr></w:pPr><w:r><w:rPr><w:i/><w:iCs/><w:color w:val="FF0000"/><w:szCs w:val="22"/></w:rPr><w:t xml:space="preserve">-s [FOLDER]                                                     Display all SOSADL file in folder </w:t></w:r></w:p><w:p><w:pPr><w:pStyle w:val="Normal"/><w:spacing w:before="0" w:after="0"/><w:rPr><w:i/><w:i/><w:iCs/><w:color w:val="FF0000"/><w:szCs w:val="22"/></w:rPr></w:pPr><w:r><w:rPr><w:i/><w:iCs/><w:color w:val="FF0000"/><w:szCs w:val="22"/></w:rPr><w:t xml:space="preserve">--help                                                               Display how to use </w:t></w:r></w:p><w:p><w:pPr><w:pStyle w:val="Normal"/><w:spacing w:before="0" w:after="0"/><w:rPr><w:szCs w:val="22"/></w:rPr></w:pPr><w:r><w:rPr><w:szCs w:val="22"/></w:rPr></w:r></w:p><w:p><w:pPr><w:pStyle w:val="ListParagraph"/><w:numPr><w:ilvl w:val="0"/><w:numId w:val="6"/></w:numPr><w:jc w:val="both"/><w:rPr><w:szCs w:val="22"/><w:lang w:val="fr-FR"/></w:rPr></w:pPr><w:r><mc:AlternateContent><mc:Choice Requires="wps"><w:drawing><wp:anchor behindDoc="1" distT="0" distB="0" distL="114300" distR="114300" simplePos="0" locked="0" layoutInCell="1" allowOverlap="1" relativeHeight="19" wp14:anchorId="2286B096"><wp:simplePos x="0" y="0"/><wp:positionH relativeFrom="margin"><wp:posOffset>-165735</wp:posOffset></wp:positionH><wp:positionV relativeFrom="paragraph"><wp:posOffset>182245</wp:posOffset></wp:positionV><wp:extent cx="6174740" cy="1772920"/><wp:effectExtent l="0" t="0" r="17145" b="19050"/><wp:wrapNone/><wp:docPr id="20" name="Rectangle 37"/><a:graphic xmlns:a="http://schemas.openxmlformats.org/drawingml/2006/main"><a:graphicData uri="http://schemas.microsoft.com/office/word/2010/wordprocessingShape"><wps:wsp><wps:cNvSpPr/><wps:spPr><a:xfrm><a:off x="0" y="0"/><a:ext cx="6174000" cy="1772280"/></a:xfrm><a:prstGeom prst="rect"><a:avLst></a:avLst></a:prstGeom><a:solidFill><a:schemeClr val="bg1"/></a:solidFill><a:ln><a:solidFill><a:schemeClr val="tx1"/></a:solidFill><a:custDash><a:ds d="400000" sp="300000"/></a:custDash></a:ln></wps:spPr><wps:style><a:lnRef idx="2"><a:schemeClr val="accent1"><a:shade val="50000"/></a:schemeClr></a:lnRef><a:fillRef idx="1"><a:schemeClr val="accent1"/></a:fillRef><a:effectRef idx="0"><a:schemeClr val="accent1"/></a:effectRef><a:fontRef idx="minor"/></wps:style><wps:bodyPr/></wps:wsp></a:graphicData></a:graphic></wp:anchor></w:drawing></mc:Choice><mc:Fallback><w:pict><v:rect id="shape_0" ID="Rectangle 37" fillcolor="white" stroked="t" style="position:absolute;margin-left:-13.05pt;margin-top:14.35pt;width:486.1pt;height:139.5pt;mso-position-horizontal-relative:margin" wp14:anchorId="2286B096"><w10:wrap type="none"/><v:fill type="solid" color2="black" o:detectmouseclick="t"/><v:stroke color="black" weight="12600" dashstyle="dash" joinstyle="miter" endcap="flat"/></v:rect></w:pict></mc:Fallback></mc:AlternateContent></w:r><w:r><w:rPr><w:szCs w:val="22"/><w:lang w:val="fr-FR"/><w:rPrChange w:id="0" w:author="tham spiral mail" w:date="2015-11-24T13:24:00Z"><w:rPr><w:szCs w:val="22"/></w:rPr></w:rPrChange></w:rPr><w:t xml:space="preserve">      </w:t></w:r><w:r><w:rPr><w:szCs w:val="22"/><w:lang w:val="fr-FR"/></w:rPr><w:t>Si utilisateur donne aucune argument.</w:t></w:r></w:p><w:p><w:pPr><w:pStyle w:val="Normal"/><w:spacing w:before="0" w:after="0"/><w:rPr><w:color w:val="FF0000"/><w:szCs w:val="22"/></w:rPr></w:pPr><w:r><w:rPr><w:color w:val="000000" w:themeColor="text1"/><w:szCs w:val="22"/></w:rPr><w:t xml:space="preserve">VirtualBox :~ $ sosadlcli/sosadl2iosts.sh </w:t></w:r></w:p><w:p><w:pPr><w:pStyle w:val="Normal"/><w:tabs><w:tab w:val="left" w:pos="2438" w:leader="none"/></w:tabs><w:spacing w:before="0" w:after="0"/><w:pPrChange w:id="0" w:author="Jérémy Buisson" w:date="2015-11-24T12:04:00Z"><w:pPr><w:spacing w:before="0" w:after="0"/></w:pPr></w:pPrChange><w:rPr><w:i/><w:i/><w:iCs/><w:color w:val="FF0000"/><w:szCs w:val="22"/></w:rPr></w:pPr><w:r><w:rPr><w:i/><w:iCs/><w:color w:val="FF0000"/><w:szCs w:val="22"/></w:rPr><w:t>There are no Args</w:t></w:r><w:ins w:id="17" w:author="Jérémy Buisson" w:date="2015-11-24T12:04:00Z"><w:r><w:rPr><w:i/><w:iCs/><w:color w:val="FF0000"/><w:szCs w:val="22"/></w:rPr><w:tab/></w:r></w:ins></w:p><w:p><w:pPr><w:pStyle w:val="Normal"/><w:spacing w:before="0" w:after="0"/><w:rPr><w:i/><w:i/><w:iCs/><w:color w:val="FF0000"/><w:szCs w:val="22"/></w:rPr></w:pPr><w:r><w:rPr><w:i/><w:iCs/><w:color w:val="FF0000"/><w:szCs w:val="22"/><w:lang w:val="fr-FR"/></w:rPr><w:t xml:space="preserve">Utilisation : sosadlcli/sosadl2iosts.sh [OPTION] … </w:t></w:r><w:r><w:rPr><w:i/><w:iCs/><w:color w:val="FF0000"/><w:szCs w:val="22"/></w:rPr><w:t>[FILE] .. OR .. [FOLDER] …</w:t></w:r></w:p><w:p><w:pPr><w:pStyle w:val="Normal"/><w:spacing w:before="0" w:after="0"/><w:rPr><w:i/><w:i/><w:iCs/><w:color w:val="FF0000"/><w:szCs w:val="22"/></w:rPr></w:pPr><w:r><w:rPr><w:i/><w:iCs/><w:color w:val="FF0000"/><w:szCs w:val="22"/></w:rPr><w:t xml:space="preserve">Translate file SOSADL to IOSTS  </w:t></w:r></w:p><w:p><w:pPr><w:pStyle w:val="Normal"/><w:spacing w:before="0" w:after="0"/><w:rPr><w:i/><w:i/><w:iCs/><w:color w:val="FF0000"/><w:szCs w:val="22"/></w:rPr></w:pPr><w:r><w:rPr><w:i/><w:iCs/><w:color w:val="FF0000"/><w:szCs w:val="22"/></w:rPr><w:t>-d [FOLDER]                                                     Translate file SOSADL to IOSTS and put in this folder</w:t></w:r></w:p><w:p><w:pPr><w:pStyle w:val="Normal"/><w:spacing w:before="0" w:after="0"/><w:jc w:val="both"/><w:rPr><w:i/><w:i/><w:iCs/><w:color w:val="FF0000"/><w:szCs w:val="22"/></w:rPr></w:pPr><w:r><w:rPr><w:i/><w:iCs/><w:color w:val="FF0000"/><w:szCs w:val="22"/></w:rPr><w:t xml:space="preserve">                                                                           </w:t></w:r><w:r><w:rPr><w:i/><w:iCs/><w:color w:val="FF0000"/><w:szCs w:val="22"/></w:rPr><w:t xml:space="preserve">without this option all IOSTS file translated will locate in  the  </w:t></w:r></w:p><w:p><w:pPr><w:pStyle w:val="Normal"/><w:spacing w:before="0" w:after="0"/><w:jc w:val="both"/><w:rPr><w:i/><w:i/><w:iCs/><w:color w:val="FF0000"/><w:szCs w:val="22"/></w:rPr></w:pPr><w:r><w:rPr><w:i/><w:iCs/><w:color w:val="FF0000"/><w:szCs w:val="22"/></w:rPr><w:t xml:space="preserve">                                                                           </w:t></w:r><w:r><w:rPr><w:i/><w:iCs/><w:color w:val="FF0000"/><w:szCs w:val="22"/></w:rPr><w:t xml:space="preserve">same location                                                                                                                </w:t></w:r></w:p><w:p><w:pPr><w:pStyle w:val="Normal"/><w:spacing w:before="0" w:after="0"/><w:rPr><w:i/><w:i/><w:iCs/><w:color w:val="FF0000"/><w:szCs w:val="22"/></w:rPr></w:pPr><w:r><w:rPr><w:i/><w:iCs/><w:color w:val="FF0000"/><w:szCs w:val="22"/></w:rPr><w:t xml:space="preserve">-s [FOLDER]                                                     Display all SOSADL file in folder </w:t></w:r></w:p><w:p><w:pPr><w:pStyle w:val="Normal"/><w:spacing w:before="0" w:after="0"/><w:rPr><w:i/><w:i/><w:iCs/><w:color w:val="FF0000"/><w:szCs w:val="22"/></w:rPr></w:pPr><w:r><w:rPr><w:i/><w:iCs/><w:color w:val="FF0000"/><w:szCs w:val="22"/></w:rPr><w:t xml:space="preserve">--help                                                               Display how to use </w:t></w:r></w:p><w:p><w:pPr><w:pStyle w:val="ListParagraph"/><w:ind w:left="360" w:hanging="0"/><w:jc w:val="both"/><w:rPr><w:szCs w:val="22"/></w:rPr></w:pPr><w:r><w:rPr><w:szCs w:val="22"/></w:rPr></w:r></w:p><w:p><w:pPr><w:pStyle w:val="Normal"/><w:rPr><w:b/><w:b/><w:bCs/><w:sz w:val="28"/></w:rPr></w:pPr><w:r><w:rPr><w:b/><w:bCs/><w:sz w:val="28"/></w:rPr></w:r></w:p><w:p><w:pPr><w:pStyle w:val="Normal"/><w:rPr><w:b/><w:b/><w:bCs/><w:i/><w:i/><w:iCs/><w:sz w:val="28"/></w:rPr></w:pPr><w:r><w:rPr><w:b/><w:bCs/><w:i/><w:iCs/><w:sz w:val="28"/></w:rPr></w:r></w:p><w:p><w:pPr><w:pStyle w:val="Normal"/><w:rPr><w:b/><w:b/><w:bCs/><w:i/><w:i/><w:iCs/><w:sz w:val="28"/></w:rPr></w:pPr><w:r><w:rPr><w:b/><w:bCs/><w:i/><w:iCs/><w:sz w:val="28"/></w:rPr></w:r></w:p><w:p><w:pPr><w:pStyle w:val="Normal"/><w:rPr><w:b/><w:b/><w:bCs/><w:i/><w:i/><w:iCs/><w:sz w:val="28"/></w:rPr></w:pPr><w:r><w:rPr><w:b/><w:bCs/><w:i/><w:iCs/><w:sz w:val="28"/></w:rPr></w:r></w:p><w:p><w:pPr><w:pStyle w:val="Normal"/><w:rPr><w:b/><w:b/><w:bCs/><w:i/><w:i/><w:iCs/><w:sz w:val="28"/></w:rPr></w:pPr><w:r><w:rPr><w:b/><w:bCs/><w:i/><w:iCs/><w:sz w:val="28"/></w:rPr></w:r></w:p><w:p><w:pPr><w:pStyle w:val="Normal"/><w:rPr><w:b/><w:b/><w:bCs/><w:i/><w:i/><w:iCs/><w:sz w:val="28"/></w:rPr></w:pPr><w:r><w:rPr><w:b/><w:bCs/><w:i/><w:iCs/><w:sz w:val="28"/></w:rPr></w:r></w:p><w:p><w:pPr><w:pStyle w:val="Normal"/><w:rPr><w:b/><w:b/><w:bCs/><w:i/><w:i/><w:iCs/><w:sz w:val="28"/></w:rPr></w:pPr><w:r><w:rPr><w:b/><w:bCs/><w:i/><w:iCs/><w:sz w:val="28"/></w:rPr></w:r></w:p><w:p><w:pPr><w:pStyle w:val="Normal"/><w:rPr><w:b/><w:b/><w:bCs/><w:i/><w:i/><w:iCs/><w:sz w:val="28"/></w:rPr></w:pPr><w:r><w:rPr><w:b/><w:bCs/><w:i/><w:iCs/><w:sz w:val="28"/></w:rPr></w:r></w:p><w:p><w:pPr><w:pStyle w:val="Normal"/><w:rPr><w:b/><w:b/><w:bCs/><w:i/><w:i/><w:iCs/><w:sz w:val="28"/></w:rPr></w:pPr><w:r><w:rPr><w:b/><w:bCs/><w:i/><w:iCs/><w:sz w:val="28"/></w:rPr></w:r></w:p><w:p><w:pPr><w:pStyle w:val="Normal"/><w:rPr><w:b/><w:b/><w:bCs/><w:i/><w:i/><w:iCs/><w:sz w:val="28"/><w:lang w:val="fr-FR"/></w:rPr></w:pPr><w:r><w:rPr><w:b/><w:bCs/><w:i/><w:iCs/><w:sz w:val="28"/><w:lang w:val="fr-FR"/></w:rPr><w:t>Documentation Développeur</w:t></w:r></w:p><w:p><w:pPr><w:pStyle w:val="Normal"/><w:rPr><w:b/><w:b/><w:bCs/><w:i/><w:i/><w:iCs/><w:sz w:val="28"/><w:lang w:val="fr-FR"/></w:rPr></w:pPr><w:r><w:rPr><w:b/><w:bCs/><w:i/><w:iCs/><w:sz w:val="28"/><w:lang w:val="fr-FR"/></w:rPr></w:r></w:p><w:p><w:pPr><w:pStyle w:val="Normal"/><w:spacing w:lineRule="auto" w:line="240" w:before="0" w:after="0"/><w:jc w:val="both"/><w:pPrChange w:id="0" w:author="tham spiral mail" w:date="2015-11-24T17:36:00Z"><w:pPr><w:spacing w:lineRule="auto" w:line="240" w:before="0" w:after="0"/></w:pPr></w:pPrChange><w:rPr><w:rFonts w:cs="Times New Roman"/><w:color w:val="000000"/><w:szCs w:val="22"/><w:lang w:val="fr-FR"/></w:rPr></w:pPr><w:del w:id="18" w:author="Jérémy Buisson" w:date="2015-11-24T09:31:00Z"><w:r><w:rPr><w:rFonts w:cs="Times New Roman" w:ascii="Times New Roman" w:hAnsi="Times New Roman"/><w:color w:val="000000"/><w:szCs w:val="22"/><w:lang w:val="fr-FR"/></w:rPr><w:delText>pour traduire un fichier, il faut prendre plusieurs étapes.</w:delText></w:r></w:del><w:r><w:rPr><w:rFonts w:cs="Times New Roman" w:ascii="Times New Roman" w:hAnsi="Times New Roman"/><w:color w:val="000000"/><w:szCs w:val="22"/><w:lang w:val="fr-FR"/></w:rPr><w:commentReference w:id="0"/></w:r><w:r><w:rPr><w:rFonts w:cs="Times New Roman" w:ascii="Times New Roman" w:hAnsi="Times New Roman"/><w:color w:val="000000"/><w:szCs w:val="22"/><w:lang w:val="fr-FR"/></w:rPr><w:t xml:space="preserve"> </w:t></w:r><w:r><w:rPr><w:rFonts w:cs="Times New Roman"/><w:b/><w:bCs/><w:color w:val="000000"/><w:szCs w:val="22"/><w:lang w:val="fr-FR"/></w:rPr><w:t>Comment installation SoSADL2IOSTS</w:t></w:r></w:p><w:p><w:pPr><w:pStyle w:val="Normal"/><w:spacing w:lineRule="auto" w:line="240" w:before="0" w:after="0"/><w:jc w:val="both"/><w:rPr><w:rFonts w:cs="Times New Roman"/><w:b/><w:b/><w:bCs/><w:color w:val="000000"/><w:szCs w:val="22"/><w:lang w:val="fr-FR"/></w:rPr></w:pPr><w:ins w:id="19" w:author="tham spiral mail" w:date="2015-11-25T10:04:00Z"><w:r><w:rPr><w:rFonts w:cs="Times New Roman"/><w:b/><w:bCs/><w:color w:val="000000"/><w:szCs w:val="22"/><w:lang w:val="fr-FR"/></w:rPr></w:r></w:ins></w:p><w:p><w:pPr><w:pStyle w:val="Normal"/><w:spacing w:lineRule="auto" w:line="240" w:before="0" w:after="0"/><w:jc w:val="both"/><w:pPrChange w:id="0" w:author="tham spiral mail" w:date="2015-11-24T17:36:00Z"><w:pPr><w:spacing w:lineRule="auto" w:line="240" w:before="0" w:after="0"/></w:pPr></w:pPrChange><w:rPr><w:color w:val="000000"/><w:szCs w:val="22"/><w:lang w:val="fr-FR"/></w:rPr></w:pPr><w:r><w:rPr><w:lang w:val="fr-FR"/></w:rPr><w:t>P</w:t></w:r><w:ins w:id="20" w:author="tham spiral mail" w:date="2015-11-25T10:09:00Z"><w:r><w:rPr><w:lang w:val="fr-FR"/></w:rPr><w:t>our installer SoSADL2IOSTS</w:t></w:r></w:ins><w:ins w:id="21" w:author="tham spiral mail" w:date="2015-11-25T10:10:00Z"><w:r><w:rPr><w:lang w:val="fr-FR"/></w:rPr><w:t>, il</w:t></w:r></w:ins><w:ins w:id="22" w:author="tham spiral mail" w:date="2015-11-25T10:09:00Z"><w:r><w:rPr><w:lang w:val="fr-FR"/></w:rPr><w:t xml:space="preserve"> faut install</w:t></w:r></w:ins><w:ins w:id="23" w:author="tham spiral mail" w:date="2015-11-25T10:10:00Z"><w:r><w:rPr><w:lang w:val="fr-FR"/></w:rPr><w:t xml:space="preserve">er </w:t></w:r></w:ins><w:ins w:id="24" w:author="tham spiral mail" w:date="2015-11-25T10:09:00Z"><w:r><w:rPr><w:lang w:val="fr-FR"/></w:rPr><w:t xml:space="preserve"> Xtext-Eclipse</w:t></w:r></w:ins><w:ins w:id="25" w:author="tham spiral mail" w:date="2015-11-25T10:12:00Z"><w:r><w:rPr><w:lang w:val="fr-FR"/></w:rPr><w:t>.</w:t></w:r></w:ins><w:ins w:id="26" w:author="tham spiral mail" w:date="2015-11-25T10:13:00Z"><w:r><w:rPr><w:szCs w:val="22"/><w:lang w:val="fr-FR"/></w:rPr><w:t xml:space="preserve"> </w:t></w:r></w:ins><w:ins w:id="27" w:author="tham spiral mail" w:date="2015-11-25T10:14:00Z"><w:r><w:rPr><w:szCs w:val="22"/><w:lang w:val="fr-FR"/></w:rPr><w:t>Développeur</w:t></w:r></w:ins><w:ins w:id="28" w:author="tham spiral mail" w:date="2015-11-25T10:13:00Z"><w:r><w:rPr><w:szCs w:val="22"/><w:lang w:val="fr-FR"/></w:rPr><w:t xml:space="preserve"> pourrait suivre la documentation </w:t></w:r></w:ins><w:ins w:id="29" w:author="tham spiral mail" w:date="2015-11-25T10:13:00Z"><w:r><w:rPr><w:i/><w:iCs/><w:szCs w:val="22"/><w:lang w:val="fr-FR"/></w:rPr><w:t>InstallSosadlXtextProject.pdf</w:t></w:r></w:ins><w:ins w:id="30" w:author="tham spiral mail" w:date="2015-11-25T10:13:00Z"><w:r><w:rPr><w:szCs w:val="22"/><w:lang w:val="fr-FR"/></w:rPr><w:t xml:space="preserve">  </w:t></w:r></w:ins></w:p><w:p><w:pPr><w:pStyle w:val="Normal"/><w:spacing w:lineRule="auto" w:line="240" w:before="0" w:after="0"/><w:jc w:val="both"/><w:rPr><w:rFonts w:ascii="Times New Roman" w:hAnsi="Times New Roman" w:cs="Times New Roman"/><w:color w:val="000000"/><w:szCs w:val="22"/><w:lang w:val="fr-FR"/></w:rPr></w:pPr><w:ins w:id="31" w:author="tham spiral mail" w:date="2015-11-25T10:03:00Z"><w:r><w:rPr><w:rFonts w:cs="Times New Roman" w:ascii="Times New Roman" w:hAnsi="Times New Roman"/><w:color w:val="000000"/><w:szCs w:val="22"/><w:lang w:val="fr-FR"/></w:rPr></w:r></w:ins></w:p><w:p><w:pPr><w:pStyle w:val="Normal"/><w:spacing w:lineRule="auto" w:line="240" w:before="0" w:after="0"/><w:jc w:val="both"/><w:rPr></w:rPr></w:pPr><w:del w:id="32" w:author="tham spiral mail" w:date="2015-11-24T17:36:00Z"><w:r><w:rPr><w:rFonts w:cs="Times New Roman" w:ascii="Times New Roman" w:hAnsi="Times New Roman"/><w:color w:val="000000"/><w:szCs w:val="22"/><w:lang w:val="fr-FR"/></w:rPr><w:delText xml:space="preserve">       </w:delText></w:r></w:del></w:p><w:p><w:pPr><w:pStyle w:val="Normal"/><w:spacing w:lineRule="auto" w:line="240" w:before="0" w:after="0"/><w:jc w:val="both"/><w:rPr></w:rPr></w:pPr><w:del w:id="33" w:author="tham spiral mail" w:date="2015-11-24T17:36:00Z"><w:r><w:rPr><w:rFonts w:cs="Times New Roman"/><w:color w:val="000000"/><w:szCs w:val="22"/><w:lang w:val="fr-FR"/></w:rPr><w:delText xml:space="preserve">     </w:delText></w:r></w:del></w:p><w:p><w:pPr><w:pStyle w:val="Normal"/><w:spacing w:lineRule="auto" w:line="240" w:before="0" w:after="0"/><w:jc w:val="both"/><w:rPr></w:rPr></w:pPr><w:r><w:rPr><w:rFonts w:cs="Times New Roman"/><w:color w:val="000000"/><w:szCs w:val="22"/><w:lang w:val="fr-FR"/></w:rPr><w:t xml:space="preserve"> </w:t></w:r><w:del w:id="34" w:author="tham spiral mail" w:date="2015-11-24T17:36:00Z"><w:r><w:rPr><w:rFonts w:cs="Times New Roman"/><w:color w:val="000000"/><w:szCs w:val="22"/><w:lang w:val="fr-FR"/></w:rPr><w:delText xml:space="preserve"> </w:delText></w:r></w:del><w:r><w:rPr><w:rFonts w:cs="Times New Roman"/><w:b/><w:bCs/><w:color w:val="000000"/><w:szCs w:val="22"/><w:lang w:val="fr-FR"/></w:rPr><w:t>Comment traduire un fichier SoSADL vers IOSTS par SoSADL2IOSTS</w:t></w:r></w:p><w:p><w:pPr><w:pStyle w:val="Normal"/><w:spacing w:lineRule="auto" w:line="240" w:before="0" w:after="0"/><w:jc w:val="both"/><w:rPr><w:rFonts w:cs="Times New Roman"/><w:b/><w:b/><w:bCs/><w:color w:val="000000"/><w:szCs w:val="22"/><w:lang w:val="fr-FR"/></w:rPr></w:pPr><w:r><w:rPr><w:rFonts w:cs="Times New Roman"/><w:b/><w:bCs/><w:color w:val="000000"/><w:szCs w:val="22"/><w:lang w:val="fr-FR"/></w:rPr></w:r></w:p><w:p><w:pPr><w:pStyle w:val="Normal"/><w:spacing w:lineRule="auto" w:line="240" w:before="0" w:after="0"/><w:jc w:val="both"/><w:rPr><w:rFonts w:cs="Arial"/><w:szCs w:val="22"/><w:shd w:fill="F9F9F9" w:val="clear"/><w:lang w:val="fr-FR"/></w:rPr></w:pPr><w:r><w:rPr><w:rFonts w:cs="Times New Roman"/><w:b/><w:bCs/><w:color w:val="000000"/><w:szCs w:val="22"/><w:lang w:val="fr-FR"/></w:rPr><w:t xml:space="preserve">     </w:t></w:r><w:commentRangeStart w:id="1"/><w:r><w:rPr><w:rFonts w:cs="Times New Roman"/><w:color w:val="000000"/><w:szCs w:val="22"/><w:lang w:val="fr-FR"/></w:rPr><w:t xml:space="preserve">Après </w:t></w:r><w:del w:id="35" w:author="tham spiral mail" w:date="2015-11-26T10:23:00Z"><w:r><w:rPr><w:rFonts w:cs="Times New Roman"/><w:color w:val="000000"/><w:szCs w:val="22"/><w:lang w:val="fr-FR"/></w:rPr><w:delText>avoir</w:delText></w:r></w:del><w:ins w:id="36" w:author="Jérémy Buisson" w:date="2015-11-24T09:32:00Z"><w:r><w:rPr><w:rFonts w:cs="Times New Roman"/><w:color w:val="000000"/><w:szCs w:val="22"/><w:lang w:val="fr-FR"/></w:rPr><w:t xml:space="preserve"> </w:t></w:r></w:ins><w:r><w:rPr><w:rFonts w:cs="Times New Roman"/><w:color w:val="000000"/><w:szCs w:val="22"/><w:lang w:val="fr-FR"/></w:rPr><w:t>install</w:t></w:r><w:ins w:id="37" w:author="Jérémy Buisson" w:date="2015-11-24T09:32:00Z"><w:r><w:rPr><w:rFonts w:cs="Times New Roman"/><w:color w:val="000000"/><w:szCs w:val="22"/><w:lang w:val="fr-FR"/></w:rPr><w:t>é</w:t></w:r></w:ins><w:del w:id="38" w:author="Jérémy Buisson" w:date="2015-11-24T09:32:00Z"><w:r><w:rPr><w:rFonts w:cs="Times New Roman"/><w:color w:val="000000"/><w:szCs w:val="22"/><w:lang w:val="fr-FR"/></w:rPr><w:delText>er</w:delText></w:r></w:del><w:r><w:rPr><w:rFonts w:cs="Times New Roman"/><w:color w:val="000000"/><w:szCs w:val="22"/><w:lang w:val="fr-FR"/></w:rPr><w:t xml:space="preserve"> SoSADL2IOSTS dans éclipse</w:t></w:r><w:r><w:rPr><w:rFonts w:cs="Times New Roman"/><w:color w:val="000000"/><w:szCs w:val="22"/><w:lang w:val="fr-FR"/></w:rPr></w:r><w:commentRangeEnd w:id="1"/><w:r><w:commentReference w:id="1"/></w:r><w:r><w:rPr><w:rFonts w:cs="Times New Roman"/><w:color w:val="000000"/><w:szCs w:val="22"/><w:lang w:val="fr-FR"/></w:rPr><w:t xml:space="preserve">. Afin de traduire un fichier SoSADL vers IOSTS, utilisateur </w:t></w:r><w:del w:id="39" w:author="Jérémy Buisson" w:date="2015-11-24T09:38:00Z"><w:r><w:rPr><w:rFonts w:cs="Times New Roman"/><w:color w:val="000000"/><w:szCs w:val="22"/><w:lang w:val="fr-FR"/></w:rPr><w:delText xml:space="preserve">oblige </w:delText></w:r></w:del><w:ins w:id="40" w:author="Jérémy Buisson" w:date="2015-11-24T09:38:00Z"><w:r><w:rPr><w:rFonts w:cs="Times New Roman"/><w:color w:val="000000"/><w:szCs w:val="22"/><w:lang w:val="fr-FR"/></w:rPr><w:t xml:space="preserve">doit </w:t></w:r></w:ins><w:ins w:id="41" w:author="Jérémy Buisson" w:date="2015-11-24T09:39:00Z"><w:r><w:rPr><w:rFonts w:cs="Times New Roman"/><w:color w:val="000000"/><w:szCs w:val="22"/><w:lang w:val="fr-FR"/></w:rPr><w:t xml:space="preserve">tout d’abord </w:t></w:r></w:ins><w:del w:id="42" w:author="Jérémy Buisson" w:date="2015-11-24T09:38:00Z"><w:r><w:rPr><w:rFonts w:cs="Times New Roman"/><w:color w:val="000000"/><w:szCs w:val="22"/><w:lang w:val="fr-FR"/></w:rPr><w:delText xml:space="preserve">de </w:delText></w:r></w:del><w:r><w:rPr><w:rFonts w:cs="Times New Roman"/><w:color w:val="000000"/><w:szCs w:val="22"/><w:lang w:val="fr-FR"/></w:rPr><w:t xml:space="preserve">lancer </w:t></w:r><w:del w:id="43" w:author="Jérémy Buisson" w:date="2015-11-24T09:38:00Z"><w:r><w:rPr><w:rFonts w:cs="Times New Roman"/><w:color w:val="000000"/><w:szCs w:val="22"/><w:lang w:val="fr-FR"/></w:rPr><w:delText>une nouvelle é</w:delText></w:r></w:del><w:ins w:id="44" w:author="Jérémy Buisson" w:date="2015-11-24T09:38:00Z"><w:r><w:rPr><w:rFonts w:cs="Times New Roman"/><w:color w:val="000000"/><w:szCs w:val="22"/><w:lang w:val="fr-FR"/></w:rPr><w:t>E</w:t></w:r></w:ins><w:r><w:rPr><w:rFonts w:cs="Times New Roman"/><w:color w:val="000000"/><w:szCs w:val="22"/><w:lang w:val="fr-FR"/></w:rPr><w:t>clipse</w:t></w:r><w:ins w:id="45" w:author="Jérémy Buisson" w:date="2015-11-24T09:38:00Z"><w:r><w:rPr><w:rFonts w:cs="Times New Roman"/><w:color w:val="000000"/><w:szCs w:val="22"/><w:lang w:val="fr-FR"/></w:rPr><w:t xml:space="preserve"> avec les plugins activés. </w:t></w:r></w:ins><w:ins w:id="46" w:author="Jérémy Buisson" w:date="2015-11-24T09:38:00Z"><w:commentRangeStart w:id="2"/><w:r><w:rPr><w:rFonts w:cs="Times New Roman"/><w:color w:val="000000"/><w:szCs w:val="22"/><w:lang w:val="fr-FR"/></w:rPr><w:t>Pour cela</w:t></w:r></w:ins><w:r><w:rPr><w:rFonts w:cs="Times New Roman"/><w:color w:val="000000"/><w:szCs w:val="22"/><w:lang w:val="fr-FR"/></w:rPr><w:t xml:space="preserve"> </w:t></w:r><w:ins w:id="47" w:author="Jérémy Buisson" w:date="2015-11-24T09:38:00Z"><w:r><w:rPr><w:rFonts w:cs="Times New Roman"/><w:szCs w:val="22"/><w:lang w:val="fr-FR"/></w:rPr><w:t>c</w:t></w:r></w:ins><w:del w:id="48" w:author="Jérémy Buisson" w:date="2015-11-24T09:38:00Z"><w:r><w:rPr><w:rFonts w:cs="Times New Roman"/><w:szCs w:val="22"/><w:lang w:val="fr-FR"/></w:rPr><w:delText>C</w:delText></w:r></w:del><w:r><w:rPr><w:rFonts w:cs="Times New Roman"/><w:szCs w:val="22"/><w:lang w:val="fr-FR"/></w:rPr><w:t xml:space="preserve">lic-droit sur org.archware.sosadl </w:t></w:r><w:r><w:rPr><w:rFonts w:cs="Arial"/><w:color w:val="4B4441"/><w:szCs w:val="22"/><w:shd w:fill="F9F9F9" w:val="clear"/><w:lang w:val="fr-FR"/></w:rPr><w:t xml:space="preserve">→ </w:t></w:r><w:r><w:rPr><w:rFonts w:cs="Arial"/><w:szCs w:val="22"/><w:shd w:fill="F9F9F9" w:val="clear"/><w:lang w:val="fr-FR"/></w:rPr><w:t xml:space="preserve">Run as → Eclipse </w:t></w:r><w:del w:id="49" w:author="tham spiral mail" w:date="2015-11-24T17:40:00Z"><w:r><w:rPr><w:rFonts w:cs="Arial"/><w:szCs w:val="22"/><w:shd w:fill="F9F9F9" w:val="clear"/><w:lang w:val="fr-FR"/></w:rPr><w:delText>Application</w:delText></w:r></w:del><w:r><w:rPr><w:rFonts w:cs="Arial"/><w:szCs w:val="22"/><w:shd w:fill="F9F9F9" w:val="clear"/><w:lang w:val="fr-FR"/></w:rPr></w:r><w:ins w:id="50" w:author="tham spiral mail" w:date="2015-11-24T17:40:00Z"><w:commentRangeEnd w:id="2"/><w:r><w:commentReference w:id="2"/></w:r><w:r><w:rPr><w:rFonts w:cs="Arial"/><w:szCs w:val="22"/><w:shd w:fill="F9F9F9" w:val="clear"/><w:lang w:val="fr-FR"/></w:rPr><w:t>Application</w:t></w:r></w:ins><w:ins w:id="51" w:author="tham spiral mail" w:date="2015-11-24T17:40:00Z"><w:r><w:rPr><w:sz w:val="16"/><w:szCs w:val="16"/><w:lang w:val="fr-FR"/></w:rPr><w:t>.</w:t></w:r></w:ins><w:ins w:id="52" w:author="tham spiral mail" w:date="2015-11-24T17:40:00Z"><w:r><w:rPr><w:rFonts w:cs="Arial"/><w:szCs w:val="22"/><w:shd w:fill="F9F9F9" w:val="clear"/><w:lang w:val="fr-FR"/></w:rPr><w:t xml:space="preserve"> Donc</w:t></w:r></w:ins><w:ins w:id="53" w:author="tham spiral mail" w:date="2015-11-24T17:39:00Z"><w:r><w:rPr><w:rFonts w:cs="Arial"/><w:szCs w:val="22"/><w:shd w:fill="F9F9F9" w:val="clear"/><w:lang w:val="fr-FR"/></w:rPr><w:t xml:space="preserve"> La première instance d’éclipse </w:t></w:r></w:ins><w:ins w:id="54" w:author="tham spiral mail" w:date="2015-11-24T17:40:00Z"><w:r><w:rPr><w:rFonts w:cs="Arial"/><w:szCs w:val="22"/><w:shd w:fill="F9F9F9" w:val="clear"/><w:lang w:val="fr-FR"/></w:rPr><w:t xml:space="preserve">sert </w:t></w:r></w:ins><w:ins w:id="55" w:author="tham spiral mail" w:date="2015-11-24T17:40:00Z"><w:r><w:rPr><w:lang w:val="fr-FR"/></w:rPr><w:t xml:space="preserve">au développement des outils  et </w:t></w:r></w:ins><w:ins w:id="56" w:author="tham spiral mail" w:date="2015-11-24T17:40:00Z"><w:r><w:rPr><w:rFonts w:cs="Times New Roman"/><w:szCs w:val="22"/><w:lang w:val="fr-FR"/></w:rPr><w:t xml:space="preserve"> la nouvelle instance d’Eclipse </w:t></w:r></w:ins><w:ins w:id="57" w:author="tham spiral mail" w:date="2015-11-24T17:40:00Z"><w:r><w:rPr><w:lang w:val="fr-FR"/></w:rPr><w:t>permet d’utiliser les outils.</w:t></w:r></w:ins></w:p><w:p><w:pPr><w:pStyle w:val="Normal"/><w:spacing w:lineRule="auto" w:line="240" w:before="0" w:after="0"/><w:jc w:val="both"/><w:rPr><w:rFonts w:cs="Arial"/><w:szCs w:val="22"/><w:shd w:fill="F9F9F9" w:val="clear"/><w:lang w:val="fr-FR"/></w:rPr></w:pPr><w:ins w:id="58" w:author="tham spiral mail" w:date="2015-11-24T17:39:00Z"><w:r><w:rPr><w:rFonts w:cs="Arial"/><w:szCs w:val="22"/><w:shd w:fill="F9F9F9" w:val="clear"/><w:lang w:val="fr-FR"/></w:rPr><w:drawing><wp:anchor behindDoc="1" distT="0" distB="0" distL="114300" distR="114300" simplePos="0" locked="0" layoutInCell="1" allowOverlap="1" relativeHeight="22"><wp:simplePos x="0" y="0"/><wp:positionH relativeFrom="margin"><wp:posOffset>490855</wp:posOffset></wp:positionH><wp:positionV relativeFrom="paragraph"><wp:posOffset>54610</wp:posOffset></wp:positionV><wp:extent cx="4715510" cy="2698115"/><wp:effectExtent l="0" t="0" r="0" b="0"/><wp:wrapSquare wrapText="bothSides"/><wp:docPr id="21" name="Picture 1"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1" name="Picture 1" descr=""></pic:cNvPr><pic:cNvPicPr><a:picLocks noChangeAspect="1" noChangeArrowheads="1"/></pic:cNvPicPr></pic:nvPicPr><pic:blipFill><a:blip r:embed="rId3"/><a:stretch><a:fillRect/></a:stretch></pic:blipFill><pic:spPr bwMode="auto"><a:xfrm><a:off x="0" y="0"/><a:ext cx="4715510" cy="2698115"/></a:xfrm><a:prstGeom prst="rect"><a:avLst/></a:prstGeom><a:noFill/><a:ln w="9525"><a:noFill/><a:miter lim="800000"/><a:headEnd/><a:tailEnd/></a:ln></pic:spPr></pic:pic></a:graphicData></a:graphic></wp:anchor></w:drawing></w:r></w:ins></w:p><w:p><w:pPr><w:pStyle w:val="Normal"/><w:spacing w:lineRule="auto" w:line="240" w:before="0" w:after="0"/><w:jc w:val="both"/><w:rPr><w:rFonts w:cs="Times New Roman"/><w:b/><w:b/><w:bCs/><w:color w:val="000000"/><w:szCs w:val="22"/><w:lang w:val="fr-FR"/></w:rPr></w:pPr><w:r><w:rPr><w:rFonts w:cs="Times New Roman"/><w:b/><w:bCs/><w:color w:val="000000"/><w:szCs w:val="22"/><w:lang w:val="fr-FR"/></w:rPr></w:r></w:p><w:p><w:pPr><w:pStyle w:val="Normal"/><w:spacing w:lineRule="auto" w:line="240" w:before="0" w:after="0"/><w:rPr><w:rFonts w:cs="Times New Roman"/><w:b/><w:b/><w:bCs/><w:color w:val="000000"/><w:szCs w:val="22"/><w:lang w:val="fr-FR"/></w:rPr></w:pPr><w:r><w:rPr><w:rFonts w:cs="Times New Roman"/><w:b/><w:bCs/><w:color w:val="000000"/><w:szCs w:val="22"/><w:lang w:val="fr-FR"/></w:rPr></w:r></w:p><w:p><w:pPr><w:pStyle w:val="Normal"/><w:spacing w:lineRule="auto" w:line="240" w:before="0" w:after="0"/><w:rPr><w:rFonts w:cs="Times New Roman"/><w:b/><w:b/><w:bCs/><w:color w:val="000000"/><w:szCs w:val="22"/><w:lang w:val="fr-FR"/></w:rPr></w:pPr><w:r><w:rPr><w:rFonts w:cs="Times New Roman"/><w:b/><w:bCs/><w:color w:val="000000"/><w:szCs w:val="22"/><w:lang w:val="fr-FR"/></w:rPr></w:r></w:p><w:p><w:pPr><w:pStyle w:val="Normal"/><w:spacing w:lineRule="auto" w:line="240" w:before="0" w:after="0"/><w:rPr><w:rFonts w:cs="Times New Roman"/><w:b/><w:b/><w:bCs/><w:color w:val="000000"/><w:szCs w:val="22"/><w:lang w:val="fr-FR"/></w:rPr></w:pPr><w:r><w:rPr><w:rFonts w:cs="Times New Roman"/><w:b/><w:bCs/><w:color w:val="000000"/><w:szCs w:val="22"/><w:lang w:val="fr-FR"/></w:rPr></w:r></w:p><w:p><w:pPr><w:pStyle w:val="Normal"/><w:spacing w:lineRule="auto" w:line="240" w:before="0" w:after="0"/><w:rPr><w:rFonts w:cs="Times New Roman"/><w:b/><w:b/><w:bCs/><w:color w:val="000000"/><w:szCs w:val="22"/><w:lang w:val="fr-FR"/></w:rPr></w:pPr><w:r><w:rPr><w:rFonts w:cs="Times New Roman"/><w:b/><w:bCs/><w:color w:val="000000"/><w:szCs w:val="22"/><w:lang w:val="fr-FR"/></w:rPr></w:r></w:p><w:p><w:pPr><w:pStyle w:val="Normal"/><w:spacing w:lineRule="auto" w:line="240" w:before="0" w:after="0"/><w:rPr><w:rFonts w:cs="Times New Roman"/><w:b/><w:b/><w:bCs/><w:color w:val="000000"/><w:szCs w:val="22"/><w:lang w:val="fr-FR"/></w:rPr></w:pPr><w:r><w:rPr><w:rFonts w:cs="Times New Roman"/><w:b/><w:bCs/><w:color w:val="000000"/><w:szCs w:val="22"/><w:lang w:val="fr-FR"/></w:rPr></w:r></w:p><w:p><w:pPr><w:pStyle w:val="Normal"/><w:spacing w:lineRule="auto" w:line="240" w:before="0" w:after="0"/><w:rPr><w:rFonts w:cs="Times New Roman"/><w:b/><w:b/><w:bCs/><w:color w:val="000000"/><w:szCs w:val="22"/><w:lang w:val="fr-FR"/></w:rPr></w:pPr><w:r><w:rPr><w:rFonts w:cs="Times New Roman"/><w:b/><w:bCs/><w:color w:val="000000"/><w:szCs w:val="22"/><w:lang w:val="fr-FR"/></w:rPr></w:r></w:p><w:p><w:pPr><w:pStyle w:val="Normal"/><w:spacing w:lineRule="auto" w:line="240" w:before="0" w:after="0"/><w:rPr><w:rFonts w:cs="Times New Roman"/><w:b/><w:b/><w:bCs/><w:color w:val="000000"/><w:szCs w:val="22"/><w:lang w:val="fr-FR"/></w:rPr></w:pPr><w:r><w:rPr><w:rFonts w:cs="Times New Roman"/><w:b/><w:bCs/><w:color w:val="000000"/><w:szCs w:val="22"/><w:lang w:val="fr-FR"/></w:rPr></w:r></w:p><w:p><w:pPr><w:pStyle w:val="Normal"/><w:spacing w:lineRule="auto" w:line="240" w:before="0" w:after="0"/><w:rPr><w:rFonts w:cs="Times New Roman"/><w:b/><w:b/><w:bCs/><w:color w:val="000000"/><w:szCs w:val="22"/><w:lang w:val="fr-FR"/></w:rPr></w:pPr><w:r><w:rPr><w:rFonts w:cs="Times New Roman"/><w:b/><w:bCs/><w:color w:val="000000"/><w:szCs w:val="22"/><w:lang w:val="fr-FR"/></w:rPr></w:r></w:p><w:p><w:pPr><w:pStyle w:val="Normal"/><w:spacing w:lineRule="auto" w:line="240" w:before="0" w:after="0"/><w:rPr><w:rFonts w:cs="Times New Roman"/><w:b/><w:b/><w:bCs/><w:color w:val="000000"/><w:szCs w:val="22"/><w:lang w:val="fr-FR"/></w:rPr></w:pPr><w:r><w:rPr><w:rFonts w:cs="Times New Roman"/><w:b/><w:bCs/><w:color w:val="000000"/><w:szCs w:val="22"/><w:lang w:val="fr-FR"/></w:rPr></w:r></w:p><w:p><w:pPr><w:pStyle w:val="Normal"/><w:spacing w:lineRule="auto" w:line="240" w:before="0" w:after="0"/><w:rPr><w:rFonts w:cs="Times New Roman"/><w:b/><w:b/><w:bCs/><w:color w:val="000000"/><w:szCs w:val="22"/><w:lang w:val="fr-FR"/></w:rPr></w:pPr><w:r><w:rPr><w:rFonts w:cs="Times New Roman"/><w:b/><w:bCs/><w:color w:val="000000"/><w:szCs w:val="22"/><w:lang w:val="fr-FR"/></w:rPr></w:r></w:p><w:p><w:pPr><w:pStyle w:val="Normal"/><w:spacing w:lineRule="auto" w:line="240" w:before="0" w:after="0"/><w:rPr><w:rFonts w:cs="Times New Roman"/><w:b/><w:b/><w:bCs/><w:color w:val="000000"/><w:szCs w:val="22"/><w:lang w:val="fr-FR"/></w:rPr></w:pPr><w:r><w:rPr><w:rFonts w:cs="Times New Roman"/><w:b/><w:bCs/><w:color w:val="000000"/><w:szCs w:val="22"/><w:lang w:val="fr-FR"/></w:rPr></w:r></w:p><w:p><w:pPr><w:pStyle w:val="Normal"/><w:spacing w:lineRule="auto" w:line="240" w:before="0" w:after="0"/><w:rPr><w:rFonts w:cs="Times New Roman"/><w:b/><w:b/><w:bCs/><w:color w:val="000000"/><w:szCs w:val="22"/><w:lang w:val="fr-FR"/></w:rPr></w:pPr><w:r><w:rPr><w:rFonts w:cs="Times New Roman"/><w:b/><w:bCs/><w:color w:val="000000"/><w:szCs w:val="22"/><w:lang w:val="fr-FR"/></w:rPr></w:r></w:p><w:p><w:pPr><w:pStyle w:val="Normal"/><w:spacing w:lineRule="auto" w:line="240" w:before="0" w:after="0"/><w:rPr><w:rFonts w:cs="Times New Roman"/><w:b/><w:b/><w:bCs/><w:color w:val="000000"/><w:szCs w:val="22"/><w:lang w:val="fr-FR"/></w:rPr></w:pPr><w:r><w:rPr><w:rFonts w:cs="Times New Roman"/><w:b/><w:bCs/><w:color w:val="000000"/><w:szCs w:val="22"/><w:lang w:val="fr-FR"/></w:rPr></w:r></w:p><w:p><w:pPr><w:pStyle w:val="Normal"/><w:spacing w:lineRule="auto" w:line="240" w:before="0" w:after="0"/><w:rPr><w:rFonts w:cs="Times New Roman"/><w:b/><w:b/><w:bCs/><w:color w:val="000000"/><w:szCs w:val="22"/><w:lang w:val="fr-FR"/></w:rPr></w:pPr><w:r><w:rPr><w:rFonts w:cs="Times New Roman"/><w:b/><w:bCs/><w:color w:val="000000"/><w:szCs w:val="22"/><w:lang w:val="fr-FR"/></w:rPr></w:r></w:p><w:p><w:pPr><w:pStyle w:val="Normal"/><w:spacing w:lineRule="auto" w:line="240" w:before="0" w:after="0"/><w:rPr><w:rFonts w:cs="Times New Roman"/><w:b/><w:b/><w:bCs/><w:color w:val="000000"/><w:szCs w:val="22"/><w:lang w:val="fr-FR"/></w:rPr></w:pPr><w:r><w:rPr><w:rFonts w:cs="Times New Roman"/><w:b/><w:bCs/><w:color w:val="000000"/><w:szCs w:val="22"/><w:lang w:val="fr-FR"/></w:rPr></w:r></w:p><w:p><w:pPr><w:pStyle w:val="Normal"/><w:spacing w:lineRule="auto" w:line="240" w:before="0" w:after="0"/><w:rPr><w:rFonts w:cs="Times New Roman"/><w:szCs w:val="22"/><w:lang w:val="fr-FR"/></w:rPr></w:pPr><w:del w:id="59" w:author="tham spiral mail" w:date="2015-11-24T17:41:00Z"><w:r><w:rPr></w:rPr></w:r></w:del></w:p><w:p><w:pPr><w:pStyle w:val="Normal"/><w:spacing w:lineRule="auto" w:line="240" w:before="0" w:after="0"/><w:rPr><w:rFonts w:ascii="Times New Roman" w:hAnsi="Times New Roman" w:cs="Times New Roman"/><w:color w:val="FF0000"/><w:szCs w:val="22"/><w:lang w:val="fr-FR"/></w:rPr></w:pPr><w:del w:id="60" w:author="tham spiral mail" w:date="2015-11-24T17:41:00Z"><w:r><w:rPr><w:rFonts w:cs="Times New Roman" w:ascii="Times New Roman" w:hAnsi="Times New Roman"/><w:color w:val="FF0000"/><w:szCs w:val="22"/><w:lang w:val="fr-FR"/></w:rPr></w:r></w:del></w:p><w:p><w:pPr><w:pStyle w:val="Normal"/><w:spacing w:lineRule="auto" w:line="240" w:before="0" w:after="0"/><w:rPr><w:rFonts w:cs="Times New Roman"/><w:color w:val="FF0000"/><w:szCs w:val="22"/><w:lang w:val="fr-FR"/></w:rPr></w:pPr><w:del w:id="61" w:author="tham spiral mail" w:date="2015-11-24T17:41:00Z"><w:r><w:rPr><w:rFonts w:cs="Times New Roman"/><w:color w:val="FF0000"/><w:szCs w:val="22"/><w:lang w:val="fr-FR"/></w:rPr></w:r></w:del></w:p><w:p><w:pPr><w:pStyle w:val="Normal"/><w:spacing w:lineRule="auto" w:line="240" w:before="0" w:after="0"/><w:rPr></w:rPr></w:pPr><w:del w:id="62" w:author="Jérémy Buisson" w:date="2015-11-24T09:41:00Z"><w:r><w:rPr><w:rFonts w:cs="Times New Roman"/><w:szCs w:val="22"/><w:lang w:val="fr-FR"/></w:rPr><w:delText>C</w:delText></w:r></w:del><w:r><w:rPr><w:rFonts w:cs="Times New Roman"/><w:szCs w:val="22"/><w:lang w:val="fr-FR"/></w:rPr><w:t xml:space="preserve">réer un nouveau </w:t></w:r><w:ins w:id="63" w:author="Jérémy Buisson" w:date="2015-11-24T09:40:00Z"><w:r><w:rPr><w:rFonts w:cs="Times New Roman"/><w:szCs w:val="22"/><w:lang w:val="fr-FR"/></w:rPr><w:t>projet J</w:t></w:r></w:ins><w:del w:id="64" w:author="Jérémy Buisson" w:date="2015-11-24T09:40:00Z"><w:r><w:rPr><w:rFonts w:cs="Times New Roman"/><w:szCs w:val="22"/><w:lang w:val="fr-FR"/></w:rPr><w:delText>j</w:delText></w:r></w:del><w:r><w:rPr><w:rFonts w:cs="Times New Roman"/><w:szCs w:val="22"/><w:lang w:val="fr-FR"/></w:rPr><w:t xml:space="preserve">ava </w:t></w:r><w:del w:id="65" w:author="Jérémy Buisson" w:date="2015-11-24T09:40:00Z"><w:r><w:rPr><w:rFonts w:cs="Times New Roman"/><w:szCs w:val="22"/><w:lang w:val="fr-FR"/></w:rPr><w:delText xml:space="preserve">projet et nommer le projet </w:delText></w:r></w:del><w:r><w:rPr><w:rFonts w:cs="Times New Roman"/><w:szCs w:val="22"/><w:lang w:val="fr-FR"/></w:rPr><w:t xml:space="preserve">dans la nouvelle </w:t></w:r><w:ins w:id="66" w:author="Jérémy Buisson" w:date="2015-11-24T09:40:00Z"><w:r><w:rPr><w:rFonts w:cs="Times New Roman"/><w:szCs w:val="22"/><w:lang w:val="fr-FR"/></w:rPr><w:t>instance d’</w:t></w:r></w:ins><w:ins w:id="67" w:author="Jérémy Buisson" w:date="2015-11-24T09:41:00Z"><w:r><w:rPr><w:rFonts w:cs="Times New Roman"/><w:szCs w:val="22"/><w:lang w:val="fr-FR"/></w:rPr><w:t>E</w:t></w:r></w:ins><w:del w:id="68" w:author="Jérémy Buisson" w:date="2015-11-24T09:41:00Z"><w:r><w:rPr><w:rFonts w:cs="Times New Roman"/><w:szCs w:val="22"/><w:lang w:val="fr-FR"/></w:rPr><w:delText>é</w:delText></w:r></w:del><w:r><w:rPr><w:rFonts w:cs="Times New Roman"/><w:szCs w:val="22"/><w:lang w:val="fr-FR"/></w:rPr><w:t>clipse</w:t></w:r><w:ins w:id="69" w:author="Jérémy Buisson" w:date="2015-11-24T09:41:00Z"><w:r><w:rPr><w:rFonts w:cs="Times New Roman"/><w:szCs w:val="22"/><w:lang w:val="fr-FR"/></w:rPr><w:t>. Les fichiers SoSADL doivent être placés dans le répertoire src de ce projet</w:t></w:r></w:ins><w:del w:id="70" w:author="Jérémy Buisson" w:date="2015-11-24T09:41:00Z"><w:r><w:rPr><w:rFonts w:cs="Times New Roman"/><w:szCs w:val="22"/><w:lang w:val="fr-FR"/></w:rPr><w:delText>, ensuite créer un nouveau fichier dans répertoire src et choisir votre fichier SOSADL veuillez</w:delText></w:r></w:del><w:r><w:rPr><w:rFonts w:cs="Times New Roman"/><w:szCs w:val="22"/><w:lang w:val="fr-FR"/></w:rPr><w:t>.</w:t></w:r></w:p><w:p><w:pPr><w:pStyle w:val="Normal"/><w:spacing w:lineRule="auto" w:line="240" w:before="0" w:after="0"/><w:rPr><w:rFonts w:ascii="Times New Roman" w:hAnsi="Times New Roman" w:cs="Times New Roman"/><w:color w:val="FF0000"/><w:szCs w:val="22"/><w:lang w:val="fr-FR"/></w:rPr></w:pPr><w:r><w:rPr><w:rFonts w:cs="Times New Roman" w:ascii="Times New Roman" w:hAnsi="Times New Roman"/><w:color w:val="FF0000"/><w:szCs w:val="22"/><w:lang w:val="fr-FR"/></w:rPr></w:r></w:p><w:p><w:pPr><w:pStyle w:val="Normal"/><w:spacing w:lineRule="auto" w:line="240" w:before="0" w:after="0"/><w:rPr><w:rFonts w:ascii="Times New Roman" w:hAnsi="Times New Roman" w:cs="Times New Roman"/><w:color w:val="FF0000"/><w:szCs w:val="22"/><w:lang w:val="fr-FR"/></w:rPr></w:pPr><w:r><w:rPr><w:rFonts w:cs="Times New Roman" w:ascii="Times New Roman" w:hAnsi="Times New Roman"/><w:color w:val="FF0000"/><w:szCs w:val="22"/><w:lang w:val="fr-FR"/></w:rPr><w:drawing><wp:anchor behindDoc="0" distT="0" distB="0" distL="114300" distR="114300" simplePos="0" locked="0" layoutInCell="1" allowOverlap="1" relativeHeight="23"><wp:simplePos x="0" y="0"/><wp:positionH relativeFrom="margin"><wp:posOffset>473075</wp:posOffset></wp:positionH><wp:positionV relativeFrom="paragraph"><wp:posOffset>15240</wp:posOffset></wp:positionV><wp:extent cx="4927600" cy="2614295"/><wp:effectExtent l="0" t="0" r="0" b="0"/><wp:wrapNone/><wp:docPr id="22" name="Picture 2"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2" name="Picture 2" descr=""></pic:cNvPr><pic:cNvPicPr><a:picLocks noChangeAspect="1" noChangeArrowheads="1"/></pic:cNvPicPr></pic:nvPicPr><pic:blipFill><a:blip r:embed="rId4"/><a:stretch><a:fillRect/></a:stretch></pic:blipFill><pic:spPr bwMode="auto"><a:xfrm><a:off x="0" y="0"/><a:ext cx="4927600" cy="2614295"/></a:xfrm><a:prstGeom prst="rect"><a:avLst/></a:prstGeom><a:noFill/><a:ln w="9525"><a:noFill/><a:miter lim="800000"/><a:headEnd/><a:tailEnd/></a:ln></pic:spPr></pic:pic></a:graphicData></a:graphic></wp:anchor></w:drawing></w:r></w:p><w:p><w:pPr><w:pStyle w:val="Normal"/><w:spacing w:lineRule="auto" w:line="240" w:before="0" w:after="0"/><w:rPr><w:rFonts w:ascii="Times New Roman" w:hAnsi="Times New Roman" w:cs="Times New Roman"/><w:color w:val="FF0000"/><w:szCs w:val="22"/><w:lang w:val="fr-FR"/></w:rPr></w:pPr><w:r><w:rPr><w:rFonts w:cs="Times New Roman" w:ascii="Times New Roman" w:hAnsi="Times New Roman"/><w:color w:val="FF0000"/><w:szCs w:val="22"/><w:lang w:val="fr-FR"/></w:rPr></w:r></w:p><w:p><w:pPr><w:pStyle w:val="Normal"/><w:spacing w:lineRule="auto" w:line="240" w:before="0" w:after="0"/><w:rPr><w:rFonts w:ascii="Times New Roman" w:hAnsi="Times New Roman" w:cs="Times New Roman"/><w:color w:val="FF0000"/><w:szCs w:val="22"/><w:lang w:val="fr-FR"/></w:rPr></w:pPr><w:r><w:rPr><w:rFonts w:cs="Times New Roman" w:ascii="Times New Roman" w:hAnsi="Times New Roman"/><w:color w:val="FF0000"/><w:szCs w:val="22"/><w:lang w:val="fr-FR"/></w:rPr></w:r></w:p><w:p><w:pPr><w:pStyle w:val="Normal"/><w:spacing w:lineRule="auto" w:line="240" w:before="0" w:after="0"/><w:ind w:left="810" w:hanging="0"/><w:contextualSpacing/><w:rPr><w:rFonts w:ascii="Times New Roman" w:hAnsi="Times New Roman" w:cs="Times New Roman"/><w:szCs w:val="22"/><w:lang w:val="fr-FR"/></w:rPr></w:pPr><w:r><w:rPr><w:rFonts w:cs="Times New Roman" w:ascii="Times New Roman" w:hAnsi="Times New Roman"/><w:szCs w:val="22"/><w:lang w:val="fr-FR"/></w:rPr></w:r></w:p><w:p><w:pPr><w:pStyle w:val="Normal"/><w:spacing w:lineRule="auto" w:line="240" w:before="0" w:after="0"/><w:ind w:left="810" w:hanging="0"/><w:contextualSpacing/><w:rPr><w:rFonts w:ascii="Times New Roman" w:hAnsi="Times New Roman" w:cs="Times New Roman"/><w:szCs w:val="22"/><w:lang w:val="fr-FR"/></w:rPr></w:pPr><w:r><w:rPr><w:rFonts w:cs="Times New Roman" w:ascii="Times New Roman" w:hAnsi="Times New Roman"/><w:szCs w:val="22"/><w:lang w:val="fr-FR"/></w:rPr></w:r></w:p><w:p><w:pPr><w:pStyle w:val="Normal"/><w:spacing w:lineRule="auto" w:line="240" w:before="0" w:after="0"/><w:ind w:left="810" w:hanging="0"/><w:contextualSpacing/><w:rPr><w:rFonts w:ascii="Times New Roman" w:hAnsi="Times New Roman" w:cs="Times New Roman"/><w:szCs w:val="22"/><w:lang w:val="fr-FR"/></w:rPr></w:pPr><w:r><w:rPr><w:rFonts w:cs="Times New Roman" w:ascii="Times New Roman" w:hAnsi="Times New Roman"/><w:szCs w:val="22"/><w:lang w:val="fr-FR"/></w:rPr></w:r></w:p><w:p><w:pPr><w:pStyle w:val="Normal"/><w:spacing w:lineRule="auto" w:line="240" w:before="0" w:after="0"/><w:ind w:left="810" w:hanging="0"/><w:contextualSpacing/><w:rPr><w:rFonts w:ascii="Times New Roman" w:hAnsi="Times New Roman" w:cs="Times New Roman"/><w:szCs w:val="22"/><w:lang w:val="fr-FR"/></w:rPr></w:pPr><w:r><w:rPr><w:rFonts w:cs="Times New Roman" w:ascii="Times New Roman" w:hAnsi="Times New Roman"/><w:szCs w:val="22"/><w:lang w:val="fr-FR"/></w:rPr></w:r></w:p><w:p><w:pPr><w:pStyle w:val="Normal"/><w:spacing w:lineRule="auto" w:line="240" w:before="0" w:after="0"/><w:ind w:left="450" w:hanging="0"/><w:rPr><w:rFonts w:ascii="Times New Roman" w:hAnsi="Times New Roman" w:cs="Times New Roman"/><w:szCs w:val="22"/><w:lang w:val="fr-FR"/></w:rPr></w:pPr><w:r><w:rPr><w:rFonts w:cs="Times New Roman" w:ascii="Times New Roman" w:hAnsi="Times New Roman"/><w:szCs w:val="22"/><w:lang w:val="fr-FR"/></w:rPr></w:r></w:p><w:p><w:pPr><w:pStyle w:val="Normal"/><w:spacing w:lineRule="auto" w:line="240" w:before="0" w:after="0"/><w:rPr><w:rFonts w:ascii="Times New Roman" w:hAnsi="Times New Roman" w:cs="Times New Roman"/><w:color w:val="FF0000"/><w:szCs w:val="22"/><w:lang w:val="fr-FR"/></w:rPr></w:pPr><w:r><w:rPr><w:rFonts w:cs="Times New Roman" w:ascii="Times New Roman" w:hAnsi="Times New Roman"/><w:color w:val="FF0000"/><w:szCs w:val="22"/><w:lang w:val="fr-FR"/></w:rPr></w:r></w:p><w:p><w:pPr><w:pStyle w:val="Normal"/><w:spacing w:lineRule="auto" w:line="240" w:before="0" w:after="0"/><w:rPr><w:rFonts w:ascii="Times New Roman" w:hAnsi="Times New Roman" w:cs="Times New Roman"/><w:color w:val="FF0000"/><w:szCs w:val="22"/><w:lang w:val="fr-FR"/></w:rPr></w:pPr><w:r><w:rPr><w:rFonts w:cs="Times New Roman" w:ascii="Times New Roman" w:hAnsi="Times New Roman"/><w:color w:val="FF0000"/><w:szCs w:val="22"/><w:lang w:val="fr-FR"/></w:rPr></w:r></w:p><w:p><w:pPr><w:pStyle w:val="Normal"/><w:spacing w:lineRule="auto" w:line="240" w:before="0" w:after="0"/><w:rPr><w:rFonts w:ascii="Times New Roman" w:hAnsi="Times New Roman" w:cs="Times New Roman"/><w:color w:val="FF0000"/><w:szCs w:val="22"/><w:lang w:val="fr-FR"/></w:rPr></w:pPr><w:r><w:rPr><w:rFonts w:cs="Times New Roman" w:ascii="Times New Roman" w:hAnsi="Times New Roman"/><w:color w:val="FF0000"/><w:szCs w:val="22"/><w:lang w:val="fr-FR"/></w:rPr></w:r></w:p><w:p><w:pPr><w:pStyle w:val="Normal"/><w:spacing w:lineRule="auto" w:line="240" w:before="0" w:after="0"/><w:rPr><w:rFonts w:ascii="Times New Roman" w:hAnsi="Times New Roman" w:cs="Times New Roman"/><w:color w:val="FF0000"/><w:szCs w:val="22"/><w:lang w:val="fr-FR"/></w:rPr></w:pPr><w:r><w:rPr><w:rFonts w:cs="Times New Roman" w:ascii="Times New Roman" w:hAnsi="Times New Roman"/><w:color w:val="FF0000"/><w:szCs w:val="22"/><w:lang w:val="fr-FR"/></w:rPr></w:r></w:p><w:p><w:pPr><w:pStyle w:val="Normal"/><w:spacing w:lineRule="auto" w:line="240" w:before="0" w:after="0"/><w:rPr><w:rFonts w:ascii="Times New Roman" w:hAnsi="Times New Roman" w:cs="Times New Roman"/><w:color w:val="FF0000"/><w:szCs w:val="22"/><w:lang w:val="fr-FR"/></w:rPr></w:pPr><w:r><w:rPr><w:rFonts w:cs="Times New Roman" w:ascii="Times New Roman" w:hAnsi="Times New Roman"/><w:color w:val="FF0000"/><w:szCs w:val="22"/><w:lang w:val="fr-FR"/></w:rPr></w:r></w:p><w:p><w:pPr><w:pStyle w:val="Normal"/><w:spacing w:lineRule="auto" w:line="240" w:before="0" w:after="0"/><w:rPr><w:rFonts w:ascii="Times New Roman" w:hAnsi="Times New Roman" w:cs="Times New Roman"/><w:color w:val="000000"/><w:szCs w:val="22"/><w:lang w:val="fr-FR"/></w:rPr></w:pPr><w:r><w:rPr><w:rFonts w:cs="Times New Roman" w:ascii="Times New Roman" w:hAnsi="Times New Roman"/><w:color w:val="000000"/><w:szCs w:val="22"/><w:lang w:val="fr-FR"/></w:rPr></w:r></w:p><w:p><w:pPr><w:pStyle w:val="Normal"/><w:spacing w:lineRule="auto" w:line="240" w:before="0" w:after="0"/><w:rPr><w:rFonts w:ascii="Times New Roman" w:hAnsi="Times New Roman" w:cs="Times New Roman"/><w:color w:val="000000"/><w:szCs w:val="22"/><w:lang w:val="fr-FR"/></w:rPr></w:pPr><w:r><w:rPr><w:rFonts w:cs="Times New Roman" w:ascii="Times New Roman" w:hAnsi="Times New Roman"/><w:color w:val="000000"/><w:szCs w:val="22"/><w:lang w:val="fr-FR"/></w:rPr></w:r></w:p><w:p><w:pPr><w:pStyle w:val="Normal"/><w:spacing w:lineRule="auto" w:line="240" w:before="0" w:after="0"/><w:rPr><w:rFonts w:ascii="Times New Roman" w:hAnsi="Times New Roman" w:cs="Times New Roman"/><w:color w:val="000000"/><w:szCs w:val="22"/><w:lang w:val="fr-FR"/></w:rPr></w:pPr><w:r><w:rPr><w:rFonts w:cs="Times New Roman" w:ascii="Times New Roman" w:hAnsi="Times New Roman"/><w:color w:val="000000"/><w:szCs w:val="22"/><w:lang w:val="fr-FR"/></w:rPr></w:r></w:p><w:p><w:pPr><w:pStyle w:val="Normal"/><w:jc w:val="center"/><w:rPr><w:sz w:val="20"/><w:szCs w:val="20"/><w:lang w:val="fr-FR"/></w:rPr></w:pPr><w:r><w:rPr><w:sz w:val="20"/><w:szCs w:val="20"/><w:lang w:val="fr-FR"/></w:rPr></w:r></w:p><w:p><w:pPr><w:pStyle w:val="Normal"/><w:jc w:val="center"/><w:rPr><w:sz w:val="20"/><w:szCs w:val="20"/></w:rPr></w:pPr><w:r><w:rPr><w:sz w:val="20"/><w:szCs w:val="20"/></w:rPr><w:t>New File→ Advanced →Link to file in the file System→Browse…</w:t></w:r></w:p><w:p><w:pPr><w:pStyle w:val="Normal"/><w:jc w:val="both"/><w:rPr><w:sz w:val="20"/><w:szCs w:val="20"/></w:rPr></w:pPr><w:del w:id="71" w:author="Jérémy Buisson" w:date="2015-11-24T09:42:00Z"><w:r><w:rPr><w:szCs w:val="22"/><w:lang w:val="fr-FR"/></w:rPr><w:delText>V</w:delText></w:r></w:del><w:del w:id="72" w:author="Jérémy Buisson" w:date="2015-11-24T09:41:00Z"><w:r><w:rPr><w:szCs w:val="22"/><w:lang w:val="fr-FR"/></w:rPr><w:delText>ous pouvez modifier votre fichier et quand vous faites sauvegarder,</w:delText></w:r></w:del><w:ins w:id="73" w:author="Jérémy Buisson" w:date="2015-11-24T09:41:00Z"><w:r><w:rPr><w:szCs w:val="22"/><w:lang w:val="fr-FR"/></w:rPr><w:t>A la sauvegarde du</w:t></w:r></w:ins><w:del w:id="74" w:author="Jérémy Buisson" w:date="2015-11-24T09:41:00Z"><w:r><w:rPr><w:szCs w:val="22"/><w:lang w:val="fr-FR"/></w:rPr><w:delText xml:space="preserve"> votre</w:delText></w:r></w:del><w:r><w:rPr><w:szCs w:val="22"/><w:lang w:val="fr-FR"/></w:rPr><w:t xml:space="preserve"> fichier SoSADL</w:t></w:r><w:ins w:id="75" w:author="Jérémy Buisson" w:date="2015-11-24T09:42:00Z"><w:r><w:rPr><w:szCs w:val="22"/><w:lang w:val="fr-FR"/></w:rPr><w:t>, celui-ci</w:t></w:r></w:ins><w:del w:id="76" w:author="Jérémy Buisson" w:date="2015-11-24T09:42:00Z"><w:r><w:rPr><w:szCs w:val="22"/><w:lang w:val="fr-FR"/></w:rPr><w:delText xml:space="preserve"> a été</w:delText></w:r></w:del><w:ins w:id="77" w:author="Jérémy Buisson" w:date="2015-11-24T09:42:00Z"><w:r><w:rPr><w:szCs w:val="22"/><w:lang w:val="fr-FR"/></w:rPr><w:t xml:space="preserve"> est</w:t></w:r></w:ins><w:r><w:rPr><w:szCs w:val="22"/><w:lang w:val="fr-FR"/></w:rPr><w:t xml:space="preserve"> traduit</w:t></w:r><w:del w:id="78" w:author="Jérémy Buisson" w:date="2015-11-24T09:42:00Z"><w:r><w:rPr><w:szCs w:val="22"/><w:lang w:val="fr-FR"/></w:rPr><w:delText xml:space="preserve"> </w:delText></w:r></w:del><w:r><w:rPr><w:szCs w:val="22"/><w:lang w:val="fr-FR"/></w:rPr><w:t xml:space="preserve"> vers IOSTS</w:t></w:r><w:ins w:id="79" w:author="Jérémy Buisson" w:date="2015-11-24T09:42:00Z"><w:r><w:rPr><w:szCs w:val="22"/><w:lang w:val="fr-FR"/></w:rPr><w:t>. Le résultat de la traduction est placé dans le dossier</w:t></w:r></w:ins><w:del w:id="80" w:author="Jérémy Buisson" w:date="2015-11-24T09:42:00Z"><w:r><w:rPr><w:szCs w:val="22"/><w:lang w:val="fr-FR"/></w:rPr><w:delText xml:space="preserve"> et mets dans</w:delText></w:r></w:del><w:r><w:rPr><w:szCs w:val="22"/><w:lang w:val="fr-FR"/></w:rPr><w:t xml:space="preserve"> src-gen</w:t></w:r><w:ins w:id="81" w:author="Jérémy Buisson" w:date="2015-11-24T09:42:00Z"><w:r><w:rPr><w:szCs w:val="22"/><w:lang w:val="fr-FR"/></w:rPr><w:t xml:space="preserve"> du projet</w:t></w:r></w:ins><w:r><w:rPr><w:szCs w:val="22"/><w:lang w:val="fr-FR"/></w:rPr><w:t xml:space="preserve">, </w:t></w:r><w:del w:id="82" w:author="Jérémy Buisson" w:date="2015-11-24T09:42:00Z"><w:r><w:rPr><w:szCs w:val="22"/><w:lang w:val="fr-FR"/></w:rPr><w:delText>s’il n’y a pas des erreurs</w:delText></w:r></w:del><w:ins w:id="83" w:author="Jérémy Buisson" w:date="2015-11-24T09:42:00Z"><w:r><w:rPr><w:szCs w:val="22"/><w:lang w:val="fr-FR"/></w:rPr><w:t>lorsque la traduction se déroule sans erreur.</w:t></w:r></w:ins></w:p><w:p><w:pPr><w:pStyle w:val="Normal"/><w:rPr><w:b/><w:b/><w:bCs/><w:i/><w:i/><w:iCs/><w:sz w:val="28"/><w:lang w:val="fr-FR"/></w:rPr></w:pPr><w:r><w:rPr><w:b/><w:bCs/><w:i/><w:iCs/><w:sz w:val="28"/><w:lang w:val="fr-FR"/></w:rPr></w:r></w:p><w:p><w:pPr><w:pStyle w:val="Normal"/><w:rPr><w:b/><w:b/><w:bCs/><w:i/><w:i/><w:iCs/><w:sz w:val="28"/><w:lang w:val="fr-FR"/></w:rPr></w:pPr><w:r><w:rPr><w:b/><w:bCs/><w:sz w:val="24"/><w:szCs w:val="24"/><w:lang w:val="fr-FR"/></w:rPr><w:t>Présentation Technique</w:t></w:r><w:r><w:rPr><w:b/><w:bCs/><w:sz w:val="24"/><w:szCs w:val="24"/><w:lang w:val="fr-FR"/></w:rPr><w:commentReference w:id="3"/></w:r></w:p><w:p><w:pPr><w:pStyle w:val="Normal"/><w:jc w:val="both"/><w:pPrChange w:id="0" w:author="tham spiral mail" w:date="2015-11-26T11:30:00Z"><w:pPr><w:jc w:val="both"/><w:spacing w:lineRule="auto" w:line="240" w:before="0" w:after="0"/></w:pPr></w:pPrChange><w:rPr><w:sz w:val="24"/><w:szCs w:val="24"/><w:lang w:val="fr-FR"/></w:rPr></w:pPr><w:r><w:rPr><w:rFonts w:cs="TimesNewRomanPSMT"/><w:szCs w:val="22"/><w:lang w:val="fr-FR"/></w:rPr><w:t xml:space="preserve">Je devisé </w:t></w:r><w:ins w:id="84" w:author="tham spiral mail" w:date="2015-11-26T11:29:00Z"><w:r><w:rPr><w:szCs w:val="22"/><w:lang w:val="fr-FR"/></w:rPr><w:t xml:space="preserve">en deux </w:t></w:r></w:ins><w:ins w:id="85" w:author="tham spiral mail" w:date="2015-11-26T11:29:00Z"><w:r><w:rPr><w:szCs w:val="22"/><w:lang w:val="fr-FR"/></w:rPr><w:t>partie :</w:t></w:r></w:ins></w:p><w:p><w:pPr><w:pStyle w:val="ListParagraph"/><w:numPr><w:ilvl w:val="0"/><w:numId w:val="10"/></w:numPr><w:spacing w:lineRule="auto" w:line="240" w:before="0" w:after="0"/><w:contextualSpacing/><w:jc w:val="both"/><w:rPr><w:szCs w:val="22"/><w:lang w:val="fr-FR"/></w:rPr></w:pPr><w:ins w:id="86" w:author="tham spiral mail" w:date="2015-11-26T11:29:00Z"><w:r><w:rPr><w:szCs w:val="22"/><w:lang w:val="fr-FR"/></w:rPr><w:t xml:space="preserve">La </w:t></w:r></w:ins><w:ins w:id="87" w:author="tham spiral mail" w:date="2015-11-26T11:29:00Z"><w:r><w:rPr><w:rFonts w:cs="TimesNewRomanPSMT"/><w:szCs w:val="22"/><w:lang w:val="fr-FR"/></w:rPr><w:t>première est de créer un nouveau programme java dans</w:t></w:r></w:ins><w:ins w:id="88" w:author="tham spiral mail" w:date="2015-11-26T11:29:00Z"><w:r><w:rPr><w:lang w:val="fr-FR"/></w:rPr><w:t xml:space="preserve"> </w:t></w:r></w:ins><w:ins w:id="89" w:author="tham spiral mail" w:date="2015-11-26T11:29:00Z"><w:r><w:rPr><w:rFonts w:cs="TimesNewRomanPSMT"/><w:szCs w:val="22"/><w:lang w:val="fr-FR"/></w:rPr><w:t xml:space="preserve">développement éclipse  qui </w:t></w:r></w:ins><w:ins w:id="90" w:author="tham spiral mail" w:date="2015-11-26T11:29:00Z"><w:r><w:rPr><w:szCs w:val="22"/><w:lang w:val="fr-FR"/></w:rPr><w:t xml:space="preserve">résolu des </w:t></w:r></w:ins><w:ins w:id="91" w:author="tham spiral mail" w:date="2015-11-26T11:29:00Z"><w:r><w:rPr><w:lang w:val="fr-FR"/></w:rPr><w:t xml:space="preserve">problèmes des plugins, Xtext et le reste afin de </w:t></w:r></w:ins><w:ins w:id="92" w:author="tham spiral mail" w:date="2015-11-26T11:29:00Z"><w:r><w:rPr><w:rFonts w:cs="TimesNewRomanPSMT"/><w:szCs w:val="22"/><w:lang w:val="fr-FR"/></w:rPr><w:t xml:space="preserve"> pourrait traduire les fichiers SOSADL vers IOSTS et exécuter dans la ligne de commande sans aucune autre interaction.</w:t></w:r></w:ins></w:p><w:p><w:pPr><w:pStyle w:val="ListParagraph"/><w:numPr><w:ilvl w:val="0"/><w:numId w:val="10"/></w:numPr><w:spacing w:lineRule="auto" w:line="240" w:before="0" w:after="0"/><w:contextualSpacing/><w:jc w:val="both"/><w:rPr><w:szCs w:val="22"/><w:lang w:val="fr-FR"/></w:rPr></w:pPr><w:ins w:id="93" w:author="tham spiral mail" w:date="2015-11-26T11:29:00Z"><w:r><w:rPr><w:rFonts w:cs="TimesNewRomanPSMT"/><w:szCs w:val="22"/><w:lang w:val="fr-FR"/></w:rPr><w:t>La</w:t></w:r></w:ins><w:ins w:id="94" w:author="tham spiral mail" w:date="2015-11-26T11:29:00Z"><w:r><w:rPr><w:lang w:val="fr-FR"/></w:rPr><w:t xml:space="preserve"> </w:t></w:r></w:ins><w:ins w:id="95" w:author="tham spiral mail" w:date="2015-11-26T11:29:00Z"><w:r><w:rPr><w:rFonts w:cs="TimesNewRomanPSMT"/><w:szCs w:val="22"/><w:lang w:val="fr-FR"/></w:rPr><w:t>deuxième partie est de créer un script qui va gérer une partie des problèmes de dépendances (CLASSPATH)pour utilise ce programme et lancer dans terminal</w:t></w:r></w:ins></w:p><w:p><w:pPr><w:pStyle w:val="Normal"/><w:rPr><w:b/><w:b/><w:bCs/><w:i/><w:i/><w:iCs/><w:sz w:val="28"/><w:lang w:val="fr-FR"/></w:rPr></w:pPr><w:r><w:rPr><w:b/><w:bCs/><w:i/><w:iCs/><w:sz w:val="28"/><w:lang w:val="fr-FR"/></w:rPr></w:r></w:p><w:p><w:pPr><w:pStyle w:val="Normal"/><w:rPr><w:b/><w:b/><w:bCs/><w:sz w:val="24"/><w:szCs w:val="24"/><w:lang w:val="fr-FR"/></w:rPr></w:pPr><w:ins w:id="96" w:author="tham spiral mail" w:date="2015-11-25T16:50:00Z"><w:r><w:rPr><w:b/><w:bCs/><w:sz w:val="24"/><w:szCs w:val="24"/><w:lang w:val="fr-FR"/></w:rPr><w:t xml:space="preserve">Le code JAVA </w:t></w:r></w:ins></w:p><w:p><w:pPr><w:pStyle w:val="Normal"/><w:jc w:val="both"/><w:rPr><w:i/><w:i/><w:iCs/><w:szCs w:val="22"/><w:lang w:val="fr-FR"/></w:rPr></w:pPr><w:r><w:rPr><w:szCs w:val="22"/><w:lang w:val="fr-FR"/></w:rPr><w:t xml:space="preserve">          </w:t></w:r><w:r><w:drawing><wp:anchor behindDoc="1" distT="0" distB="0" distL="114300" distR="114300" simplePos="0" locked="0" layoutInCell="1" allowOverlap="1" relativeHeight="25"><wp:simplePos x="0" y="0"/><wp:positionH relativeFrom="margin"><wp:align>center</wp:align></wp:positionH><wp:positionV relativeFrom="paragraph"><wp:posOffset>1357630</wp:posOffset></wp:positionV><wp:extent cx="6391275" cy="1905635"/><wp:effectExtent l="0" t="0" r="0" b="0"/><wp:wrapTight wrapText="bothSides"><wp:wrapPolygon edited="0"><wp:start x="-13" y="0"/><wp:lineTo x="-13" y="21364"/><wp:lineTo x="21566" y="21364"/><wp:lineTo x="21566" y="0"/><wp:lineTo x="-13" y="0"/></wp:wrapPolygon></wp:wrapTight><wp:docPr id="23" name="Picture 5435"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3" name="Picture 5435" descr=""></pic:cNvPr><pic:cNvPicPr><a:picLocks noChangeAspect="1" noChangeArrowheads="1"/></pic:cNvPicPr></pic:nvPicPr><pic:blipFill><a:blip r:embed="rId5"/><a:srcRect l="0" t="7797" r="0" b="8098"/><a:stretch><a:fillRect/></a:stretch></pic:blipFill><pic:spPr bwMode="auto"><a:xfrm><a:off x="0" y="0"/><a:ext cx="6391275" cy="1905635"/></a:xfrm><a:prstGeom prst="rect"><a:avLst/></a:prstGeom><a:noFill/><a:ln w="9525"><a:noFill/><a:miter lim="800000"/><a:headEnd/><a:tailEnd/></a:ln></pic:spPr></pic:pic></a:graphicData></a:graphic></wp:anchor></w:drawing></w:r><w:r><w:rPr><w:szCs w:val="22"/><w:lang w:val="fr-FR"/></w:rPr><w:t xml:space="preserve"> </w:t></w:r><w:r><w:rPr><w:szCs w:val="22"/><w:lang w:val="fr-FR"/></w:rPr><w:t xml:space="preserve">       </w:t></w:r><w:r><w:rPr><w:lang w:val="fr-FR"/></w:rPr><w:t xml:space="preserve">   </w:t></w:r><w:r><w:rPr><w:lang w:val="fr-FR"/></w:rPr><w:t>La nouvelle f</w:t></w:r><w:r><w:rPr><w:szCs w:val="22"/><w:lang w:val="fr-FR"/></w:rPr><w:t xml:space="preserve">onction de SoSADL2IOSTS s’appelle </w:t></w:r><w:r><w:rPr><w:i/><w:iCs/><w:szCs w:val="22"/><w:lang w:val="fr-FR"/></w:rPr><w:t>sosadlcli</w:t></w:r><w:r><w:rPr><w:szCs w:val="22"/><w:lang w:val="fr-FR"/></w:rPr><w:t xml:space="preserve"> est un package qui situé dans le Project SoSADL2IOSTS, sosadlcli est un </w:t></w:r><w:r><w:rPr><w:rFonts w:cs="TimesNewRomanPSMT"/><w:szCs w:val="22"/><w:lang w:val="fr-FR"/></w:rPr><w:t xml:space="preserve">programme Java qui </w:t></w:r><w:r><w:rPr><w:szCs w:val="22"/><w:lang w:val="fr-FR"/></w:rPr><w:t xml:space="preserve">résout des </w:t></w:r><w:r><w:rPr><w:lang w:val="fr-FR"/></w:rPr><w:t>problèmes des plugins, Xtext.</w:t></w:r><w:r><w:rPr><w:szCs w:val="22"/><w:lang w:val="fr-FR"/></w:rPr><w:t xml:space="preserve"> Dans package </w:t></w:r><w:r><w:rPr><w:i/><w:iCs/><w:szCs w:val="22"/><w:lang w:val="fr-FR"/></w:rPr><w:t xml:space="preserve">sosadlcli </w:t></w:r><w:r><w:rPr><w:szCs w:val="22"/><w:lang w:val="fr-FR"/></w:rPr><w:t xml:space="preserve">contenir une classe Main et dans classe Main comporter une classe s’appelle </w:t></w:r><w:r><w:rPr><w:color w:val="1F4E79" w:themeColor="accent1" w:themeShade="80"/><w:szCs w:val="22"/><w:lang w:val="fr-FR"/></w:rPr><w:t>Translator</w:t></w:r><w:r><w:rPr><w:szCs w:val="22"/><w:lang w:val="fr-FR"/></w:rPr><w:t xml:space="preserve">  entends la classe </w:t></w:r><w:r><w:rPr><w:color w:val="1F4E79" w:themeColor="accent1" w:themeShade="80"/><w:szCs w:val="22"/><w:lang w:val="fr-FR"/></w:rPr><w:t>SoSADL2IOSTSGenerator</w:t></w:r><w:r><w:rPr><w:szCs w:val="22"/><w:lang w:val="fr-FR"/></w:rPr><w:t xml:space="preserve"> qui permit  de traduire les fichiers et deux méthodes importance, main, corresponde d’analyse les paramètres de la ligne de commande, et translate, corresponde d’appeler la classe </w:t></w:r><w:r><w:rPr><w:color w:val="1F4E79" w:themeColor="accent1" w:themeShade="80"/><w:szCs w:val="22"/><w:lang w:val="fr-FR"/></w:rPr><w:t>Translator</w:t></w:r><w:r><w:rPr><w:szCs w:val="22"/><w:lang w:val="fr-FR"/></w:rPr><w:t xml:space="preserve">  .</w:t></w:r><w:r><w:rPr><w:i/><w:iCs/><w:szCs w:val="22"/><w:lang w:val="fr-FR"/></w:rPr><w:t xml:space="preserve">Il y a  donc 292 ligne dans la classe Main. </w:t></w:r></w:p><w:p><w:pPr><w:pStyle w:val="Normal"/><w:jc w:val="both"/><w:rPr><w:szCs w:val="22"/><w:lang w:val="fr-FR"/></w:rPr></w:pPr><w:r><w:rPr><w:szCs w:val="22"/><w:lang w:val="fr-FR"/></w:rPr></w:r></w:p><w:p><w:pPr><w:pStyle w:val="Normal"/><w:jc w:val="both"/><w:rPr><w:szCs w:val="22"/><w:lang w:val="fr-FR"/></w:rPr></w:pPr><w:r><w:rPr><w:szCs w:val="22"/><w:lang w:val="fr-FR"/></w:rPr><w:t xml:space="preserve">          </w:t></w:r><w:r><w:rPr><w:lang w:val="fr-FR"/></w:rPr><w:t xml:space="preserve"> </w:t></w:r><w:r><w:rPr><w:lang w:val="fr-FR"/></w:rPr><w:t xml:space="preserve">La méthode </w:t></w:r><w:r><w:rPr><w:color w:val="385623" w:themeColor="accent6" w:themeShade="80"/><w:lang w:val="fr-FR"/></w:rPr><w:t>Main</w:t></w:r><w:r><w:rPr><w:lang w:val="fr-FR"/></w:rPr><w:t xml:space="preserve"> est une méthode static.</w:t></w:r><w:r><w:rPr><w:color w:val="1F4E79" w:themeColor="accent1" w:themeShade="80"/><w:szCs w:val="22"/><w:lang w:val="fr-FR"/></w:rPr><w:t xml:space="preserve"> </w:t></w:r><w:r><w:rPr><w:color w:val="385623" w:themeColor="accent6" w:themeShade="80"/><w:szCs w:val="22"/><w:lang w:val="fr-FR"/></w:rPr><w:t>Main</w:t></w:r><w:r><w:rPr><w:color w:val="1F4E79" w:themeColor="accent1" w:themeShade="80"/><w:szCs w:val="22"/><w:lang w:val="fr-FR"/></w:rPr><w:t xml:space="preserve"> </w:t></w:r><w:r><w:rPr><w:szCs w:val="22"/><w:lang w:val="fr-FR"/></w:rPr><w:t xml:space="preserve">a été créée avec </w:t></w:r><w:r><w:rPr><w:color w:val="000000"/><w:szCs w:val="22"/><w:shd w:fill="FFFFFF" w:val="clear"/><w:lang w:val="fr-FR"/></w:rPr><w:t xml:space="preserve">les conditions </w:t></w:r><w:r><w:rPr><w:szCs w:val="22"/><w:lang w:val="fr-FR"/></w:rPr><w:t>(if-else) pour vérifier des paramètres de la ligne de commande puis  organiser des actions des  paramètres</w:t></w:r><w:r><w:rPr><w:lang w:val="fr-FR"/></w:rPr><w:t>.</w:t></w:r></w:p><w:p><w:pPr><w:pStyle w:val="Normal"/><w:spacing w:before="240" w:after="160"/><w:rPr><w:szCs w:val="22"/><w:lang w:val="fr-FR"/></w:rPr></w:pPr><w:r><w:rPr><w:szCs w:val="22"/><w:lang w:val="fr-FR"/></w:rPr><w:t xml:space="preserve">          </w:t></w:r><w:r><w:rPr><w:szCs w:val="22"/><w:lang w:val="fr-FR"/></w:rPr><w:t>La méthode</w:t></w:r><w:r><w:rPr><w:color w:val="44546A" w:themeColor="text2"/><w:szCs w:val="22"/><w:lang w:val="fr-FR"/></w:rPr><w:t xml:space="preserve"> </w:t></w:r><w:r><w:rPr><w:color w:val="385623" w:themeColor="accent6" w:themeShade="80"/><w:szCs w:val="22"/><w:lang w:val="fr-FR"/></w:rPr><w:t>Main</w:t></w:r><w:r><w:rPr><w:color w:val="44546A" w:themeColor="text2"/><w:szCs w:val="22"/><w:lang w:val="fr-FR"/></w:rPr><w:t xml:space="preserve"> </w:t></w:r><w:r><w:rPr><w:szCs w:val="22"/><w:lang w:val="fr-FR"/></w:rPr><w:t>permis abord d’analyse les paramètres de la ligne de commande par utiliser les conditions (if-else) pour identifier les arguments et décider les actions de chaque l’argument</w:t></w:r></w:p><w:p><w:pPr><w:pStyle w:val="Normal"/><w:spacing w:before="240" w:after="160"/><w:rPr><w:szCs w:val="22"/><w:lang w:val="fr-FR"/></w:rPr></w:pPr><w:r><w:rPr><w:szCs w:val="22"/><w:lang w:val="fr-FR"/></w:rPr><w:t xml:space="preserve">    </w:t></w:r><w:r><w:rPr><w:szCs w:val="22"/><w:lang w:val="fr-FR"/></w:rPr><w:t>Il y a donc 5 types des arguments que Main pourrait identité :</w:t></w:r></w:p><w:p><w:pPr><w:pStyle w:val="ListParagraph"/><w:numPr><w:ilvl w:val="0"/><w:numId w:val="11"/></w:numPr><w:spacing w:before="240" w:after="160"/><w:contextualSpacing/><w:rPr><w:szCs w:val="22"/><w:lang w:val="fr-FR"/></w:rPr></w:pPr><w:r><w:rPr><w:szCs w:val="22"/><w:lang w:val="fr-FR"/></w:rPr><w:t>S’il y aucune l’argument</w:t></w:r></w:p><w:p><w:pPr><w:pStyle w:val="ListParagraph"/><w:numPr><w:ilvl w:val="0"/><w:numId w:val="11"/></w:numPr><w:spacing w:before="240" w:after="160"/><w:contextualSpacing/><w:rPr><w:lang w:val="fr-FR"/></w:rPr></w:pPr><w:r><w:rPr><w:lang w:val="fr-FR"/></w:rPr><w:t xml:space="preserve">si les arguments terminent par SOSADL (endsWith’’sosadl’’)  </w:t></w:r></w:p><w:p><w:pPr><w:pStyle w:val="ListParagraph"/><w:numPr><w:ilvl w:val="0"/><w:numId w:val="11"/></w:numPr><w:spacing w:before="240" w:after="160"/><w:contextualSpacing/><w:rPr><w:lang w:val="fr-FR"/></w:rPr></w:pPr><w:r><w:rPr><w:lang w:val="fr-FR"/></w:rPr><w:t xml:space="preserve">si l’argument est un répertoire (isDirectory)  </w:t></w:r></w:p><w:p><w:pPr><w:pStyle w:val="ListParagraph"/><w:numPr><w:ilvl w:val="0"/><w:numId w:val="11"/></w:numPr><w:spacing w:before="240" w:after="160"/><w:contextualSpacing/><w:rPr><w:lang w:val="fr-FR"/></w:rPr></w:pPr><w:r><w:rPr><w:lang w:val="fr-FR"/></w:rPr><w:t>si l’argument est commencer par ‘’-‘’  c’est-à-dire les options.</w:t></w:r></w:p><w:p><w:pPr><w:pStyle w:val="ListParagraph"/><w:numPr><w:ilvl w:val="0"/><w:numId w:val="12"/></w:numPr><w:spacing w:before="240" w:after="160"/><w:contextualSpacing/><w:rPr><w:lang w:val="fr-FR"/></w:rPr></w:pPr><w:r><w:rPr><w:lang w:val="fr-FR"/></w:rPr><w:t>Option  –d permis de décider la destination des fichiers IOSTS sans option –d les fichiers IOSTS sont situé dans le même lieu que SOSADL</w:t></w:r></w:p><w:p><w:pPr><w:pStyle w:val="ListParagraph"/><w:numPr><w:ilvl w:val="0"/><w:numId w:val="12"/></w:numPr><w:spacing w:before="240" w:after="160"/><w:contextualSpacing/><w:rPr><w:lang w:val="fr-FR"/></w:rPr></w:pPr><w:r><w:rPr><w:lang w:val="fr-FR"/></w:rPr><w:t>Option -s permis d’afficher tous les fichiers SOSADL dans le répertoire</w:t></w:r></w:p><w:p><w:pPr><w:pStyle w:val="ListParagraph"/><w:numPr><w:ilvl w:val="0"/><w:numId w:val="11"/></w:numPr><w:spacing w:before="240" w:after="160"/><w:contextualSpacing/><w:rPr><w:lang w:val="fr-FR"/></w:rPr></w:pPr><w:r><w:rPr><w:szCs w:val="22"/><w:lang w:val="fr-FR"/></w:rPr><w:t>Cas erreur  si les Arguments ne correspondent pas dans les 4 cas avant</w:t></w:r></w:p><w:p><w:pPr><w:pStyle w:val="Normal"/><w:spacing w:before="240" w:after="160"/><w:rPr><w:lang w:val="fr-FR"/></w:rPr></w:pPr><w:r><w:rPr><w:szCs w:val="22"/><w:lang w:val="fr-FR"/></w:rPr><w:t xml:space="preserve">          </w:t></w:r><w:r><w:rPr><w:szCs w:val="22"/><w:lang w:val="fr-FR"/></w:rPr><w:t xml:space="preserve">Ensuite </w:t></w:r><w:r><w:rPr><w:color w:val="385623" w:themeColor="accent6" w:themeShade="80"/><w:szCs w:val="22"/><w:lang w:val="fr-FR"/></w:rPr><w:t xml:space="preserve">Main </w:t></w:r><w:r><w:rPr><w:szCs w:val="22"/><w:lang w:val="fr-FR"/></w:rPr><w:t xml:space="preserve">construire tous les objets par appeler la méthode </w:t></w:r><w:r><w:rPr><w:color w:val="44546A" w:themeColor="text2"/><w:szCs w:val="22"/><w:lang w:val="fr-FR"/></w:rPr><w:t xml:space="preserve">translate </w:t></w:r><w:r><w:rPr><w:szCs w:val="22"/><w:lang w:val="fr-FR"/></w:rPr><w:t xml:space="preserve">qui a été construire pour fabriquer tous les objets besoin. Donc les 4 type des argument dans chaque cas de condition ont des déférences maniéré action d’appeler  la méthode </w:t></w:r><w:r><w:rPr><w:color w:val="44546A" w:themeColor="text2"/><w:szCs w:val="22"/><w:lang w:val="fr-FR"/></w:rPr><w:t>translate</w:t></w:r></w:p><w:p><w:pPr><w:pStyle w:val="ListParagraph"/><w:numPr><w:ilvl w:val="0"/><w:numId w:val="11"/></w:numPr><w:spacing w:before="240" w:after="160"/><w:contextualSpacing/><w:rPr><w:szCs w:val="22"/><w:lang w:val="fr-FR"/></w:rPr></w:pPr><w:r><w:rPr><w:szCs w:val="22"/><w:lang w:val="fr-FR"/></w:rPr><w:t>S’il y aucune l’argument</w:t></w:r></w:p><w:p><w:pPr><w:pStyle w:val="Normal"/><w:rPr><w:szCs w:val="22"/><w:lang w:val="fr-FR"/></w:rPr></w:pPr><w:r><w:rPr><w:szCs w:val="22"/><w:lang w:val="fr-FR"/></w:rPr><w:t xml:space="preserve">                    </w:t></w:r><w:r><w:rPr><w:szCs w:val="22"/><w:lang w:val="fr-FR"/></w:rPr><w:t xml:space="preserve">Dans ce cas Main affiche le message erreur et comment utilise sans appeler la méthode </w:t></w:r><w:r><w:rPr><w:color w:val="44546A" w:themeColor="text2"/><w:szCs w:val="22"/><w:lang w:val="fr-FR"/></w:rPr><w:t>translate</w:t></w:r></w:p><w:p><w:pPr><w:pStyle w:val="ListParagraph"/><w:numPr><w:ilvl w:val="0"/><w:numId w:val="11"/></w:numPr><w:spacing w:before="0" w:after="0"/><w:contextualSpacing/><w:rPr><w:lang w:val="fr-FR"/></w:rPr></w:pPr><w:r><w:rPr><w:lang w:val="fr-FR"/></w:rPr><w:t xml:space="preserve">si les arguments terminent par SOSADL (endsWith’’sosadl’’)  </w:t></w:r></w:p><w:p><w:pPr><w:pStyle w:val="Normal"/><w:rPr><w:lang w:val="fr-FR"/></w:rPr></w:pPr><w:r><w:rPr><w:szCs w:val="22"/><w:lang w:val="fr-FR"/></w:rPr><w:t xml:space="preserve">                      </w:t></w:r><w:r><w:rPr><w:szCs w:val="22"/><w:lang w:val="fr-FR"/></w:rPr><w:t>Si les arguments terminent par SOSADL, les arguments seront transmette à objet type file (</w:t></w:r><w:r><w:rPr><w:color w:val="44546A" w:themeColor="text2"/><w:szCs w:val="22"/><w:lang w:val="fr-FR"/></w:rPr><w:t>path</w:t></w:r><w:r><w:rPr><w:szCs w:val="22"/><w:lang w:val="fr-FR"/></w:rPr><w:t xml:space="preserve">), seront vérifié si les arguments sont existé sinon  Main affiche le massage erreur. Ensuite si les arguments sont existé et aussi terminer par SOSADL (endwith ‘’sosadl’’), Main appelle méthode </w:t></w:r><w:r><w:rPr><w:color w:val="1F4E79" w:themeColor="accent1" w:themeShade="80"/><w:szCs w:val="22"/><w:lang w:val="fr-FR"/></w:rPr><w:t>translate</w:t></w:r><w:r><w:rPr><w:szCs w:val="22"/><w:lang w:val="fr-FR"/></w:rPr><w:t xml:space="preserve"> avec (</w:t></w:r><w:r><w:rPr><w:color w:val="44546A" w:themeColor="text2"/><w:szCs w:val="22"/><w:lang w:val="fr-FR"/></w:rPr><w:t>getabsouluteFile</w:t></w:r><w:r><w:rPr><w:szCs w:val="22"/><w:lang w:val="fr-FR"/></w:rPr><w:t xml:space="preserve">)  parce que cette méthode renvoie le même fichier défini par le chemin abstrait absolu. A la fin  </w:t></w:r><w:r><w:rPr><w:color w:val="1F4E79" w:themeColor="accent1" w:themeShade="80"/><w:szCs w:val="22"/><w:lang w:val="fr-FR"/></w:rPr><w:t xml:space="preserve">translate </w:t></w:r><w:r><w:rPr><w:szCs w:val="22"/><w:lang w:val="fr-FR"/></w:rPr><w:t>traduit les fichiers SOSADL vers IOSTS et affiche le message dans terminal.Les fichiers IOSTS se situé dans le même lieu avec fichiers SOSADL, sinon  Main affiche les massages erreur.</w:t></w:r></w:p><w:p><w:pPr><w:pStyle w:val="ListParagraph"/><w:numPr><w:ilvl w:val="0"/><w:numId w:val="11"/></w:numPr><w:spacing w:before="240" w:after="160"/><w:contextualSpacing/><w:rPr><w:lang w:val="fr-FR"/></w:rPr></w:pPr><w:r><w:rPr><w:lang w:val="fr-FR"/></w:rPr><w:t xml:space="preserve">si l’argument est un répertoire (isDirectory)  </w:t></w:r></w:p><w:p><w:pPr><w:pStyle w:val="ListParagraph"/><w:spacing w:before="240" w:after="160"/><w:contextualSpacing/><w:jc w:val="both"/><w:rPr><w:szCs w:val="22"/><w:lang w:val="fr-FR"/></w:rPr></w:pPr><w:r><w:rPr><w:szCs w:val="22"/><w:lang w:val="fr-FR"/></w:rPr><w:t xml:space="preserve">       </w:t></w:r><w:r><w:rPr><w:szCs w:val="22"/><w:lang w:val="fr-FR"/></w:rPr><w:t xml:space="preserve">Si l’argument est un répertoire, Main entrée dans ce répertoire et organiser comme la liste. Ensuite avec boucle ‘’for’’, Main pourrait vérifier chacune fichier dans répertoire donc Main cherche  fichier  SOSADL, puis fait l’apparaitre et appelle   </w:t></w:r><w:r><w:rPr><w:color w:val="1F4E79" w:themeColor="accent1" w:themeShade="80"/><w:szCs w:val="22"/><w:lang w:val="fr-FR"/></w:rPr><w:t>translate</w:t></w:r><w:r><w:rPr><w:szCs w:val="22"/><w:lang w:val="fr-FR"/></w:rPr><w:t xml:space="preserve"> pour traduire vers IOSTS.        Les fichiers IOSTS se situé dans le même lieu des fichiers SOSADL, et tourner jusqu’à la fin de répertoire, sinon  faire apparaitre les massages erreur.</w:t></w:r></w:p><w:p><w:pPr><w:pStyle w:val="ListParagraph"/><w:spacing w:before="240" w:after="160"/><w:contextualSpacing/><w:rPr><w:lang w:val="fr-FR"/></w:rPr></w:pPr><w:r><w:rPr><w:lang w:val="fr-FR"/></w:rPr></w:r></w:p><w:p><w:pPr><w:pStyle w:val="ListParagraph"/><w:numPr><w:ilvl w:val="0"/><w:numId w:val="11"/></w:numPr><w:spacing w:before="240" w:after="160"/><w:contextualSpacing/><w:rPr><w:lang w:val="fr-FR"/></w:rPr></w:pPr><w:r><w:rPr><w:lang w:val="fr-FR"/></w:rPr><w:t>si l’argument est commencer par ‘’-‘’  c’est-à-dire les options –d et –s.</w:t></w:r></w:p><w:p><w:pPr><w:pStyle w:val="ListParagraph"/><w:numPr><w:ilvl w:val="3"/><w:numId w:val="11"/></w:numPr><w:spacing w:before="240" w:after="160"/><w:contextualSpacing/><w:jc w:val="both"/><w:rPr><w:szCs w:val="22"/><w:lang w:val="fr-FR"/></w:rPr></w:pPr><w:r><w:rPr><w:szCs w:val="22"/><w:lang w:val="fr-FR"/></w:rPr><w:t>Option –d (equals (‘’-d’’) : Suivre obligatoire  par répertoire (</w:t></w:r><w:r><w:rPr><w:color w:val="44546A" w:themeColor="text2"/><w:szCs w:val="22"/><w:lang w:val="fr-FR"/></w:rPr><w:t>outputdirectory</w:t></w:r><w:r><w:rPr><w:szCs w:val="22"/><w:lang w:val="fr-FR"/></w:rPr><w:t xml:space="preserve">) sinon Main affiche message  erreurs. Cette option permis de décider la destination des fichiers IOSTS qui a été créé, c’est-à-dire, il vérifie que si args[i+1] est un répertoire et le renommer à </w:t></w:r><w:r><w:rPr><w:color w:val="44546A" w:themeColor="text2"/><w:szCs w:val="22"/><w:lang w:val="fr-FR"/></w:rPr><w:t>outputdirectory</w:t></w:r><w:r><w:rPr><w:szCs w:val="22"/><w:lang w:val="fr-FR"/></w:rPr><w:t xml:space="preserve"> qui permis de décider la destination des fichiers IOSTS dans la classe </w:t></w:r><w:r><w:rPr><w:color w:val="1F4E79" w:themeColor="accent1" w:themeShade="80"/><w:szCs w:val="22"/><w:lang w:val="fr-FR"/></w:rPr><w:t>translate</w:t></w:r><w:r><w:rPr><w:szCs w:val="22"/><w:lang w:val="fr-FR"/></w:rPr><w:t xml:space="preserve">, puis faire passer à arguments suivant qui est des fichiers SOSADL ou répertoire inclus des fichiers SOSADL. Sinon Main affiche message erreur. Tous les fichiers SOSADL vont seront installés dans répertoire </w:t></w:r><w:r><w:rPr><w:color w:val="44546A" w:themeColor="text2"/><w:szCs w:val="22"/><w:lang w:val="fr-FR"/></w:rPr><w:t>outputdirectory</w:t></w:r><w:r><w:rPr><w:szCs w:val="22"/><w:lang w:val="fr-FR"/></w:rPr><w:t xml:space="preserve">. </w:t></w:r></w:p><w:p><w:pPr><w:pStyle w:val="ListParagraph"/><w:numPr><w:ilvl w:val="3"/><w:numId w:val="11"/></w:numPr><w:spacing w:before="240" w:after="160"/><w:contextualSpacing/><w:jc w:val="both"/><w:rPr><w:szCs w:val="22"/><w:lang w:val="fr-FR"/></w:rPr></w:pPr><w:r><w:rPr><w:szCs w:val="22"/><w:lang w:val="fr-FR"/></w:rPr><w:t xml:space="preserve">Option –s (equals (‘’-s’’) : Suivre obligatoire  par répertoire sinon Main affiche message  erreurs. Cette option permis d’afficher tous les fichiers SOSADL dans répertoire. il vérifie que si args[i+1] est un répertoire(isDirectory) et ce répertoire est existé. Ensuite il chercherait tous les fichiers qui sont SOSADL et les afficher </w:t></w:r></w:p><w:p><w:pPr><w:pStyle w:val="ListParagraph"/><w:numPr><w:ilvl w:val="3"/><w:numId w:val="11"/></w:numPr><w:spacing w:lineRule="auto" w:line="480" w:before="240" w:after="160"/><w:contextualSpacing/><w:jc w:val="both"/><w:rPr><w:szCs w:val="22"/><w:lang w:val="fr-FR"/></w:rPr></w:pPr><w:r><w:rPr><w:szCs w:val="22"/><w:lang w:val="fr-FR"/></w:rPr><w:t>--help : Permis d’afficher comment utilise SoSADL2IOSTS</w:t></w:r></w:p><w:p><w:pPr><w:pStyle w:val="ListParagraph"/><w:numPr><w:ilvl w:val="0"/><w:numId w:val="11"/></w:numPr><w:spacing w:before="240" w:after="160"/><w:contextualSpacing/><w:jc w:val="both"/><w:rPr><w:szCs w:val="22"/><w:lang w:val="fr-FR"/></w:rPr></w:pPr><w:r><w:rPr><w:szCs w:val="22"/><w:lang w:val="fr-FR"/></w:rPr><w:t>Cas erreur  Si les Arguments ne correspondent pas dans les 4 cas avant</w:t></w:r></w:p><w:p><w:pPr><w:pStyle w:val="ListParagraph"/><w:spacing w:before="240" w:after="160"/><w:contextualSpacing/><w:jc w:val="both"/><w:rPr><w:szCs w:val="22"/><w:lang w:val="fr-FR"/></w:rPr></w:pPr><w:r><w:rPr><w:szCs w:val="22"/><w:lang w:val="fr-FR"/></w:rPr><w:t xml:space="preserve">    </w:t></w:r><w:r><w:rPr><w:color w:val="385623" w:themeColor="accent6" w:themeShade="80"/><w:szCs w:val="22"/><w:lang w:val="fr-FR"/></w:rPr><w:t>Main</w:t></w:r><w:r><w:rPr><w:szCs w:val="22"/><w:lang w:val="fr-FR"/></w:rPr><w:t xml:space="preserve"> affiche le message erreur et comment utilise.</w:t></w:r></w:p><w:p><w:pPr><w:pStyle w:val="Normal"/><w:spacing w:lineRule="auto" w:line="240" w:before="0" w:after="0"/><w:jc w:val="both"/><w:rPr><w:szCs w:val="22"/><w:lang w:val="fr-FR"/></w:rPr></w:pPr><w:r><w:rPr><w:szCs w:val="22"/><w:lang w:val="fr-FR"/></w:rPr><w:t xml:space="preserve">            </w:t></w:r><w:r><w:rPr><w:szCs w:val="22"/><w:lang w:val="fr-FR"/></w:rPr><w:t xml:space="preserve">Méthode </w:t></w:r><w:r><w:rPr><w:color w:val="44546A" w:themeColor="text2"/><w:szCs w:val="22"/><w:lang w:val="fr-FR"/></w:rPr><w:t>translate</w:t></w:r><w:r><w:rPr><w:szCs w:val="22"/><w:lang w:val="fr-FR"/></w:rPr><w:t xml:space="preserve"> concerne de fabriquer objets resource et fsa pour classe </w:t></w:r><w:r><w:rPr><w:color w:val="44546A" w:themeColor="text2"/><w:szCs w:val="22"/><w:lang w:val="fr-FR"/></w:rPr><w:t>Translator</w:t></w:r><w:r><w:rPr><w:szCs w:val="22"/><w:lang w:val="fr-FR"/></w:rPr><w:t>, rédiger la destination des fichiers IOSTS qui été construire et aussi appeler méthode</w:t></w:r><w:r><w:rPr><w:color w:val="385623" w:themeColor="accent6" w:themeShade="80"/><w:szCs w:val="22"/><w:lang w:val="fr-FR"/></w:rPr><w:t xml:space="preserve"> callDoGenerate</w:t></w:r><w:r><w:rPr><w:color w:val="538135" w:themeColor="accent6" w:themeShade="bf"/><w:szCs w:val="22"/><w:lang w:val="fr-FR"/></w:rPr><w:t>.</w:t></w:r><w:r><w:rPr><w:szCs w:val="22"/><w:lang w:val="fr-FR"/></w:rPr><w:t xml:space="preserve"> </w:t></w:r></w:p><w:p><w:pPr><w:pStyle w:val="Normal"/><w:spacing w:lineRule="auto" w:line="240" w:before="240" w:after="0"/><w:jc w:val="both"/><w:rPr><w:szCs w:val="22"/><w:lang w:val="fr-FR"/></w:rPr></w:pPr><w:r><w:rPr><w:szCs w:val="22"/><w:lang w:val="fr-FR"/></w:rPr><w:t xml:space="preserve">            </w:t></w:r><w:r><w:rPr><w:color w:val="44546A" w:themeColor="text2"/><w:szCs w:val="22"/><w:lang w:val="fr-FR"/></w:rPr><w:t>Translate</w:t></w:r><w:r><w:rPr><w:szCs w:val="22"/><w:lang w:val="fr-FR"/></w:rPr><w:t xml:space="preserve">  prend paramètre comme type File </w:t></w:r><w:r><w:rPr><w:color w:val="44546A" w:themeColor="text2"/><w:szCs w:val="22"/><w:lang w:val="fr-FR"/></w:rPr><w:t>(absoluteFile</w:t></w:r><w:r><w:rPr><w:szCs w:val="22"/><w:lang w:val="fr-FR"/></w:rPr><w:t>) et changé à type URI pour fabriquer objet resource par des méthodes de la classe</w:t></w:r><w:r><w:rPr><w:color w:val="FF0000"/><w:szCs w:val="22"/><w:lang w:val="fr-FR"/></w:rPr><w:t xml:space="preserve"> </w:t></w:r><w:r><w:rPr><w:color w:val="1F4E79" w:themeColor="accent1" w:themeShade="80"/><w:szCs w:val="22"/><w:lang w:val="fr-FR"/></w:rPr><w:t>SosADLStandaloneSetupGenerated</w:t></w:r><w:r><w:rPr><w:szCs w:val="22"/><w:lang w:val="fr-FR"/></w:rPr><w:t xml:space="preserve">, </w:t></w:r><w:r><w:rPr><w:color w:val="1F4E79" w:themeColor="accent1" w:themeShade="80"/><w:szCs w:val="22"/><w:lang w:val="fr-FR"/></w:rPr><w:t xml:space="preserve">XtextResourceSetet </w:t></w:r><w:r><w:rPr><w:szCs w:val="22"/><w:lang w:val="fr-FR"/></w:rPr><w:t>qui capable de résoudre CLASSPATH</w:t></w:r><w:r><w:rPr><w:color w:val="1F4E79" w:themeColor="accent1" w:themeShade="80"/><w:szCs w:val="22"/><w:lang w:val="fr-FR"/></w:rPr><w:t xml:space="preserve">, </w:t></w:r><w:r><w:rPr><w:szCs w:val="22"/><w:lang w:val="fr-FR"/></w:rPr><w:t>interface</w:t></w:r><w:r><w:rPr><w:color w:val="1F4E79" w:themeColor="accent1" w:themeShade="80"/><w:szCs w:val="22"/><w:lang w:val="fr-FR"/></w:rPr><w:t xml:space="preserve"> Injector, </w:t></w:r><w:r><w:rPr><w:rFonts w:cs="Arial"/><w:szCs w:val="22"/><w:lang w:val="fr-FR"/></w:rPr><w:t xml:space="preserve">La </w:t></w:r><w:r><w:rPr><w:lang w:val="fr-FR"/></w:rPr><w:t>Dependency injection</w:t></w:r><w:r><w:rPr><w:rFonts w:cs="Arial"/><w:szCs w:val="22"/><w:lang w:val="fr-FR"/></w:rPr><w:t xml:space="preserve"> est très utile pour le loose coupling qui permet à plusieurs classes qui travaillent ensemble d&apos;être très indépendante les unes des autres</w:t></w:r><w:r><w:rPr><w:szCs w:val="22"/><w:lang w:val="fr-FR"/></w:rPr><w:t xml:space="preserve">. J’ai appelé aussi l’interface </w:t></w:r><w:r><w:rPr><w:color w:val="1F4E79" w:themeColor="accent1" w:themeShade="80"/><w:szCs w:val="22"/><w:lang w:val="fr-FR"/></w:rPr><w:t xml:space="preserve">Iterables </w:t></w:r><w:r><w:rPr><w:szCs w:val="22"/><w:lang w:val="fr-FR"/></w:rPr><w:t>afin de faire des itération des objets resource.</w:t></w:r></w:p><w:p><w:pPr><w:pStyle w:val="Normal"/><w:spacing w:lineRule="auto" w:line="240" w:before="240" w:after="160"/><w:jc w:val="both"/><w:rPr><w:szCs w:val="22"/><w:lang w:val="fr-FR"/></w:rPr></w:pPr><w:r><w:rPr><w:szCs w:val="22"/><w:lang w:val="fr-FR"/></w:rPr><w:t xml:space="preserve">            </w:t></w:r><w:r><w:rPr><w:szCs w:val="22"/><w:lang w:val="fr-FR"/></w:rPr><w:t xml:space="preserve">Ensuite la classe JavaIoFileSystemAccess et Guice a été utilisé pour fabriquer objet fsa. Object fsa concerne de rédige la destination de fichier IOSTS créé. </w:t></w:r><w:r><w:rPr><w:color w:val="44546A" w:themeColor="text2"/><w:szCs w:val="22"/><w:lang w:val="fr-FR"/></w:rPr><w:t>Outputdirectory</w:t></w:r><w:r><w:rPr><w:szCs w:val="22"/><w:lang w:val="fr-FR"/></w:rPr><w:t xml:space="preserve"> représente la destination souhaite de installé les fichiers IOSTS, s&apos;il y n’a pas </w:t></w:r><w:r><w:rPr><w:color w:val="44546A" w:themeColor="text2"/><w:szCs w:val="22"/><w:lang w:val="fr-FR"/></w:rPr><w:t>Outputdirectory</w:t></w:r><w:r><w:rPr><w:szCs w:val="22"/><w:lang w:val="fr-FR"/></w:rPr><w:t>, les fichiers IOSTS créé dans le même lieu.</w:t></w:r><w:r><w:rPr><w:color w:val="44546A" w:themeColor="text2"/><w:szCs w:val="22"/><w:lang w:val="fr-FR"/></w:rPr><w:t xml:space="preserve"> Test</w:t></w:r><w:r><w:rPr><w:szCs w:val="22"/><w:lang w:val="fr-FR"/></w:rPr><w:t xml:space="preserve"> est Object de la  classe </w:t></w:r><w:r><w:rPr><w:color w:val="1F4E79" w:themeColor="accent1" w:themeShade="80"/><w:szCs w:val="22"/><w:lang w:val="fr-FR"/></w:rPr><w:t>Translator</w:t></w:r><w:r><w:rPr><w:szCs w:val="22"/><w:lang w:val="fr-FR"/></w:rPr><w:t xml:space="preserve"> été créé pour appeler </w:t></w:r><w:r><w:rPr><w:color w:val="44546A" w:themeColor="text2"/><w:szCs w:val="22"/><w:lang w:val="fr-FR"/></w:rPr><w:t>callDoGenerate</w:t></w:r><w:r><w:rPr><w:szCs w:val="22"/><w:lang w:val="fr-FR"/></w:rPr><w:t xml:space="preserve">, qui concerner d’appeler méthode </w:t></w:r><w:r><w:rPr><w:color w:val="385623" w:themeColor="accent6" w:themeShade="80"/><w:szCs w:val="22"/><w:lang w:val="fr-FR"/></w:rPr><w:t xml:space="preserve">doGenerate </w:t></w:r><w:r><w:rPr><w:szCs w:val="22"/><w:lang w:val="fr-FR"/></w:rPr><w:t>dans SoSADL2IOSTSGenerator.</w:t></w:r></w:p><w:p><w:pPr><w:pStyle w:val="Normal"/><w:rPr><w:color w:val="538135" w:themeColor="accent6" w:themeShade="bf"/><w:szCs w:val="22"/><w:lang w:val="fr-FR"/></w:rPr></w:pPr><w:r><w:rPr><w:lang w:val="fr-FR"/></w:rPr><w:t xml:space="preserve">           </w:t></w:r><w:r><w:rPr><w:szCs w:val="22"/><w:lang w:val="fr-FR"/></w:rPr><w:t xml:space="preserve">Classe </w:t></w:r><w:r><w:rPr><w:color w:val="44546A" w:themeColor="text2"/><w:szCs w:val="22"/><w:lang w:val="fr-FR"/></w:rPr><w:t xml:space="preserve">Translator </w:t></w:r><w:r><w:rPr><w:szCs w:val="22"/><w:lang w:val="fr-FR"/></w:rPr><w:t xml:space="preserve">qui entends SoSADL2IOSTSGenerator représente pour appeler méthode </w:t></w:r><w:r><w:rPr><w:color w:val="538135" w:themeColor="accent6" w:themeShade="bf"/><w:szCs w:val="22"/><w:lang w:val="fr-FR"/></w:rPr><w:t>doGenerate</w:t></w:r><w:r><w:rPr><w:szCs w:val="22"/><w:lang w:val="fr-FR"/></w:rPr><w:t xml:space="preserve">, cette classe est besoin de deux paramètre comme resource et fsa. La classe contenir une méthode s’appelle </w:t></w:r><w:r><w:rPr><w:color w:val="538135" w:themeColor="accent6" w:themeShade="bf"/><w:szCs w:val="22"/><w:lang w:val="fr-FR"/></w:rPr><w:t xml:space="preserve">callDoGenerate </w:t></w:r><w:r><w:rPr><w:szCs w:val="22"/><w:lang w:val="fr-FR"/></w:rPr><w:t xml:space="preserve">corresponde d’utilise les 2 objets pour appeler </w:t></w:r><w:r><w:rPr><w:color w:val="538135" w:themeColor="accent6" w:themeShade="bf"/><w:szCs w:val="22"/><w:lang w:val="fr-FR"/></w:rPr><w:t>doGenerate.</w:t></w:r></w:p><w:p><w:pPr><w:pStyle w:val="Normal"/><w:rPr><w:szCs w:val="22"/><w:lang w:val="fr-FR"/></w:rPr></w:pPr><w:r><w:rPr><w:szCs w:val="22"/><w:lang w:val="fr-FR"/></w:rPr><w:t xml:space="preserve">           </w:t></w:r><w:r><w:rPr><w:szCs w:val="22"/><w:lang w:val="fr-FR"/></w:rPr><w:t>La méthode</w:t></w:r><w:r><w:rPr><w:color w:val="385623" w:themeColor="accent6" w:themeShade="80"/><w:szCs w:val="22"/><w:lang w:val="fr-FR"/></w:rPr><w:t xml:space="preserve"> doGenerate </w:t></w:r><w:r><w:rPr><w:szCs w:val="22"/><w:lang w:val="fr-FR"/></w:rPr><w:t xml:space="preserve">s’situé dans la classe SoSADL2IOSTSGenerator dans la partie développement de Sosadl2iosts.Cette méthode permis de changer la type de fichier de SoSADL vers IOSTS. Donc si l’on réussir d’appeler cette méthode c’est-à-dire on pourrait traduire les fichiers sans utiliser la partie </w:t></w:r><w:r><w:rPr><w:rFonts w:cs="TimesNewRomanPSMT"/><w:szCs w:val="22"/><w:lang w:val="fr-FR"/></w:rPr><w:t>d’interface graphique</w:t></w:r><w:r><w:rPr><w:rFonts w:cs="TimesNewRomanPSMT"/><w:szCs w:val="22"/><w:lang w:val="fr-FR"/></w:rPr><w:commentReference w:id="4"/></w:r><w:r><w:rPr><w:rFonts w:cs="TimesNewRomanPSMT"/><w:szCs w:val="22"/><w:lang w:val="fr-FR"/></w:rPr><w:t xml:space="preserve"> et les plugins xtext</w:t></w:r><w:r><w:rPr><w:szCs w:val="22"/><w:lang w:val="fr-FR"/></w:rPr><w:t xml:space="preserve">. Ainsi que la méthode </w:t></w:r><w:r><w:rPr><w:color w:val="385623" w:themeColor="accent6" w:themeShade="80"/><w:szCs w:val="22"/><w:lang w:val="fr-FR"/></w:rPr><w:t>doGenerate</w:t></w:r><w:r><w:rPr><w:color w:val="44546A" w:themeColor="text2"/><w:szCs w:val="22"/><w:lang w:val="fr-FR"/></w:rPr><w:t xml:space="preserve"> </w:t></w:r><w:r><w:rPr><w:szCs w:val="22"/><w:lang w:val="fr-FR"/></w:rPr><w:t xml:space="preserve">est besoin de 2 paramètres, Resource et fsa. Afin d’appeler la méthode  </w:t></w:r><w:r><w:rPr><w:color w:val="538135" w:themeColor="accent6" w:themeShade="bf"/><w:szCs w:val="22"/><w:lang w:val="fr-FR"/></w:rPr><w:t>doGenerate</w:t></w:r></w:p><w:p><w:pPr><w:pStyle w:val="Normal"/><w:jc w:val="both"/><w:rPr><w:szCs w:val="22"/><w:lang w:val="fr-FR"/></w:rPr></w:pPr><w:r><w:rPr><w:szCs w:val="22"/><w:lang w:val="fr-FR"/></w:rPr><w:t xml:space="preserve">          </w:t></w:r><w:r><w:rPr><w:szCs w:val="22"/><w:lang w:val="fr-FR"/></w:rPr><w:t xml:space="preserve">Comme  la méthode </w:t></w:r><w:r><w:rPr><w:color w:val="538135" w:themeColor="accent6" w:themeShade="bf"/><w:szCs w:val="22"/><w:lang w:val="fr-FR"/></w:rPr><w:t xml:space="preserve">doGenerate  </w:t></w:r><w:r><w:rPr><w:szCs w:val="22"/><w:lang w:val="fr-FR"/></w:rPr><w:t>est rattaché dans plugins Xtext qui connecte avec interface graphique et le</w:t></w:r><w:r><w:rPr><w:color w:val="111111"/><w:szCs w:val="22"/><w:shd w:fill="FFFFFF" w:val="clear"/><w:lang w:val="fr-FR"/></w:rPr><w:t xml:space="preserve"> point d&apos;extension. Mais </w:t></w:r><w:r><w:rPr><w:szCs w:val="22"/><w:lang w:val="fr-FR"/></w:rPr><w:t xml:space="preserve">la classe Main pourrait appeler directement la méthode </w:t></w:r><w:r><w:rPr><w:color w:val="538135" w:themeColor="accent6" w:themeShade="bf"/><w:szCs w:val="22"/><w:lang w:val="fr-FR"/></w:rPr><w:t xml:space="preserve">doGenerate </w:t></w:r><w:r><w:rPr><w:szCs w:val="22"/><w:lang w:val="fr-FR"/></w:rPr><w:t>sans utiliser les plugins xtext et interface graphique donc il permit de résolu les problèmes des plugins Xtext,</w:t></w:r><w:r><w:rPr><w:rFonts w:cs="TimesNewRomanPSMT"/><w:szCs w:val="22"/><w:lang w:val="fr-FR"/></w:rPr><w:t xml:space="preserve"> l’interface graphique </w:t></w:r><w:r><w:rPr><w:szCs w:val="22"/><w:lang w:val="fr-FR"/></w:rPr><w:t xml:space="preserve"> sans modifier la partie de </w:t></w:r><w:r><w:rPr><w:rFonts w:cs="TimesNewRomanPSMT"/><w:szCs w:val="22"/><w:lang w:val="fr-FR"/></w:rPr><w:t>génération de code.</w:t></w:r></w:p><w:p><w:pPr><w:pStyle w:val="Normal"/><w:rPr><w:szCs w:val="22"/><w:lang w:val="fr-FR"/></w:rPr></w:pPr><w:r><w:rPr><w:szCs w:val="22"/><w:lang w:val="fr-FR"/></w:rPr><w:drawing><wp:anchor behindDoc="1" distT="0" distB="0" distL="114300" distR="114300" simplePos="0" locked="0" layoutInCell="1" allowOverlap="1" relativeHeight="24"><wp:simplePos x="0" y="0"/><wp:positionH relativeFrom="margin"><wp:posOffset>650240</wp:posOffset></wp:positionH><wp:positionV relativeFrom="paragraph"><wp:posOffset>258445</wp:posOffset></wp:positionV><wp:extent cx="4457700" cy="2242820"/><wp:effectExtent l="0" t="0" r="0" b="0"/><wp:wrapTight wrapText="bothSides"><wp:wrapPolygon edited="0"><wp:start x="-22" y="0"/><wp:lineTo x="-22" y="21442"/><wp:lineTo x="21506" y="21442"/><wp:lineTo x="21506" y="0"/><wp:lineTo x="-22" y="0"/></wp:wrapPolygon></wp:wrapTight><wp:docPr id="24" name="Picture 5422"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4" name="Picture 5422" descr=""></pic:cNvPr><pic:cNvPicPr><a:picLocks noChangeAspect="1" noChangeArrowheads="1"/></pic:cNvPicPr></pic:nvPicPr><pic:blipFill><a:blip r:embed="rId6"/><a:stretch><a:fillRect/></a:stretch></pic:blipFill><pic:spPr bwMode="auto"><a:xfrm><a:off x="0" y="0"/><a:ext cx="4457700" cy="2242820"/></a:xfrm><a:prstGeom prst="rect"><a:avLst/></a:prstGeom><a:noFill/><a:ln w="9525"><a:noFill/><a:miter lim="800000"/><a:headEnd/><a:tailEnd/></a:ln></pic:spPr></pic:pic></a:graphicData></a:graphic></wp:anchor></w:drawing></w:r></w:p><w:p><w:pPr><w:pStyle w:val="Normal"/><w:rPr><w:szCs w:val="22"/><w:lang w:val="fr-FR"/></w:rPr></w:pPr><w:r><w:rPr><w:szCs w:val="22"/><w:lang w:val="fr-FR"/></w:rPr></w:r></w:p><w:p><w:pPr><w:pStyle w:val="Normal"/><w:rPr><w:szCs w:val="22"/><w:lang w:val="fr-FR"/></w:rPr></w:pPr><w:r><w:rPr><w:szCs w:val="22"/><w:lang w:val="fr-FR"/></w:rPr></w:r></w:p><w:p><w:pPr><w:pStyle w:val="Normal"/><w:rPr><w:szCs w:val="22"/><w:lang w:val="fr-FR"/></w:rPr></w:pPr><w:r><w:rPr><w:szCs w:val="22"/><w:lang w:val="fr-FR"/></w:rPr><w:t xml:space="preserve">   </w:t></w:r></w:p><w:p><w:pPr><w:pStyle w:val="Normal"/><w:rPr><w:szCs w:val="22"/><w:lang w:val="fr-FR"/></w:rPr></w:pPr><w:r><w:rPr><w:szCs w:val="22"/><w:lang w:val="fr-FR"/></w:rPr></w:r></w:p><w:p><w:pPr><w:pStyle w:val="Normal"/><w:rPr><w:szCs w:val="22"/><w:lang w:val="fr-FR"/></w:rPr></w:pPr><w:r><w:rPr><w:szCs w:val="22"/><w:lang w:val="fr-FR"/></w:rPr></w:r></w:p><w:p><w:pPr><w:pStyle w:val="Normal"/><w:rPr><w:szCs w:val="22"/><w:lang w:val="fr-FR"/></w:rPr></w:pPr><w:r><w:rPr><w:szCs w:val="22"/><w:lang w:val="fr-FR"/></w:rPr></w:r></w:p><w:p><w:pPr><w:pStyle w:val="Normal"/><w:rPr><w:szCs w:val="22"/><w:lang w:val="fr-FR"/></w:rPr></w:pPr><w:r><w:rPr><w:szCs w:val="22"/><w:lang w:val="fr-FR"/></w:rPr></w:r></w:p><w:p><w:pPr><w:pStyle w:val="Normal"/><w:rPr><w:szCs w:val="22"/><w:lang w:val="fr-FR"/></w:rPr></w:pPr><w:r><w:rPr><w:szCs w:val="22"/><w:lang w:val="fr-FR"/></w:rPr></w:r></w:p><w:p><w:pPr><w:pStyle w:val="Normal"/><w:rPr><w:szCs w:val="22"/><w:lang w:val="fr-FR"/></w:rPr></w:pPr><w:r><w:rPr><w:szCs w:val="22"/><w:lang w:val="fr-FR"/></w:rPr></w:r></w:p><w:p><w:pPr><w:pStyle w:val="Normal"/><w:jc w:val="both"/><w:rPr><w:szCs w:val="22"/><w:lang w:val="fr-FR"/></w:rPr></w:pPr><w:r><w:rPr><w:szCs w:val="22"/><w:lang w:val="fr-FR"/></w:rPr><w:t xml:space="preserve">        </w:t></w:r><w:r><w:rPr><w:szCs w:val="22"/><w:lang w:val="fr-FR"/></w:rPr><w:t xml:space="preserve">La graphe présente que avant d’appelle la méthode </w:t></w:r><w:r><w:rPr><w:color w:val="538135" w:themeColor="accent6" w:themeShade="bf"/><w:szCs w:val="22"/><w:lang w:val="fr-FR"/></w:rPr><w:t xml:space="preserve">doGenerate </w:t></w:r><w:r><w:rPr><w:szCs w:val="22"/><w:lang w:val="fr-FR"/></w:rPr><w:t>, SoSADL2IOSTS doit utiliser Xtext , interface graphique et le</w:t></w:r><w:r><w:rPr><w:color w:val="111111"/><w:szCs w:val="22"/><w:shd w:fill="FFFFFF" w:val="clear"/><w:lang w:val="fr-FR"/></w:rPr><w:t xml:space="preserve"> point d&apos;extension. Par  contre avec SoSADLCLI, la class Main pourrait appeler directement  </w:t></w:r><w:r><w:rPr><w:szCs w:val="22"/><w:lang w:val="fr-FR"/></w:rPr><w:t xml:space="preserve">la méthode </w:t></w:r><w:r><w:rPr><w:color w:val="538135" w:themeColor="accent6" w:themeShade="bf"/><w:szCs w:val="22"/><w:lang w:val="fr-FR"/></w:rPr><w:t xml:space="preserve">doGenerate </w:t></w:r><w:r><w:rPr><w:szCs w:val="22"/><w:lang w:val="fr-FR"/></w:rPr><w:t>sans utiliser Xtext , interface graphique et le</w:t></w:r><w:r><w:rPr><w:szCs w:val="22"/><w:shd w:fill="FFFFFF" w:val="clear"/><w:lang w:val="fr-FR"/></w:rPr><w:t xml:space="preserve"> point d&apos;extension</w:t></w:r><w:r><w:rPr><w:color w:val="111111"/><w:szCs w:val="22"/><w:shd w:fill="FFFFFF" w:val="clear"/><w:lang w:val="fr-FR"/></w:rPr><w:t>.</w:t></w:r></w:p><w:p><w:pPr><w:pStyle w:val="Normal"/><w:jc w:val="both"/><w:rPr><w:szCs w:val="22"/><w:lang w:val="fr-FR"/></w:rPr></w:pPr><w:r><w:rPr><w:szCs w:val="22"/><w:lang w:val="fr-FR"/></w:rPr><w:t xml:space="preserve">       </w:t></w:r></w:p><w:p><w:pPr><w:pStyle w:val="Normal"/><w:jc w:val="both"/><w:rPr><w:szCs w:val="22"/><w:lang w:val="fr-FR"/></w:rPr></w:pPr><w:r><w:rPr><w:szCs w:val="22"/><w:lang w:val="fr-FR"/></w:rPr></w:r></w:p><w:p><w:pPr><w:pStyle w:val="Normal"/><w:jc w:val="both"/><w:rPr><w:szCs w:val="22"/><w:lang w:val="fr-FR"/></w:rPr></w:pPr><w:r><w:rPr><w:szCs w:val="22"/><w:lang w:val="fr-FR"/></w:rPr></w:r></w:p><w:p><w:pPr><w:pStyle w:val="Normal"/><w:jc w:val="both"/><w:rPr><w:szCs w:val="22"/><w:lang w:val="fr-FR"/></w:rPr></w:pPr><w:r><w:rPr><w:szCs w:val="22"/><w:lang w:val="fr-FR"/></w:rPr></w:r></w:p><w:p><w:pPr><w:pStyle w:val="Normal"/><w:jc w:val="both"/><w:rPr><w:szCs w:val="22"/><w:lang w:val="fr-FR"/></w:rPr></w:pPr><w:r><w:rPr><w:szCs w:val="22"/><w:lang w:val="fr-FR"/></w:rPr></w:r></w:p><w:p><w:pPr><w:pStyle w:val="Normal"/><w:jc w:val="both"/><w:rPr><w:szCs w:val="22"/><w:lang w:val="fr-FR"/></w:rPr></w:pPr><w:r><w:rPr><w:szCs w:val="22"/><w:lang w:val="fr-FR"/></w:rPr></w:r></w:p><w:p><w:pPr><w:pStyle w:val="Normal"/><w:jc w:val="both"/><w:rPr><w:szCs w:val="22"/><w:lang w:val="fr-FR"/></w:rPr></w:pPr><w:r><w:rPr><w:szCs w:val="22"/><w:lang w:val="fr-FR"/></w:rPr></w:r></w:p><w:p><w:pPr><w:pStyle w:val="Normal"/><w:jc w:val="both"/><w:rPr><w:szCs w:val="22"/><w:lang w:val="fr-FR"/></w:rPr></w:pPr><w:r><w:rPr><w:szCs w:val="22"/><w:lang w:val="fr-FR"/></w:rPr></w:r></w:p><w:p><w:pPr><w:pStyle w:val="Normal"/><w:jc w:val="both"/><w:rPr><w:szCs w:val="22"/><w:lang w:val="fr-FR"/></w:rPr></w:pPr><w:r><w:rPr><w:szCs w:val="22"/><w:lang w:val="fr-FR"/></w:rPr></w:r></w:p><w:p><w:pPr><w:pStyle w:val="Normal"/><w:jc w:val="both"/><w:rPr><w:sz w:val="24"/><w:szCs w:val="24"/><w:lang w:val="fr-FR"/></w:rPr></w:pPr><w:r><w:rPr><w:b/><w:bCs/><w:sz w:val="24"/><w:szCs w:val="24"/><w:lang w:val="fr-FR"/></w:rPr><w:t xml:space="preserve">Script </w:t></w:r><w:r><w:rPr><w:b/><w:bCs/><w:color w:val="44546A" w:themeColor="text2"/><w:sz w:val="24"/><w:szCs w:val="24"/><w:lang w:val="fr-FR"/></w:rPr><w:t>sosadl2iosts.sh</w:t></w:r></w:p><w:p><w:pPr><w:pStyle w:val="Normal"/><w:jc w:val="both"/><w:rPr><w:color w:val="44546A" w:themeColor="text2"/><w:szCs w:val="22"/><w:lang w:val="fr-FR"/></w:rPr></w:pPr><w:r><w:rPr><w:szCs w:val="22"/><w:lang w:val="fr-FR"/></w:rPr><w:t xml:space="preserve">      </w:t></w:r><w:r><w:rPr><w:szCs w:val="22"/><w:lang w:val="fr-FR"/></w:rPr><w:t xml:space="preserve">Script </w:t></w:r><w:r><w:rPr><w:color w:val="44546A" w:themeColor="text2"/><w:szCs w:val="22"/><w:lang w:val="fr-FR"/></w:rPr><w:t xml:space="preserve">sosadl2iosts.sh </w:t></w:r><w:r><w:rPr><w:szCs w:val="22"/><w:lang w:val="fr-FR"/></w:rPr><w:t>qui ajuste la variable d’environnement CLASSPATH pour gérer correctement les dépendances,  devisé</w:t></w:r><w:r><w:rPr><w:color w:val="44546A" w:themeColor="text2"/><w:szCs w:val="22"/><w:lang w:val="fr-FR"/></w:rPr><w:t xml:space="preserve">  </w:t></w:r><w:r><w:rPr><w:szCs w:val="22"/><w:lang w:val="fr-FR"/></w:rPr><w:t>en trois parties.</w:t></w:r></w:p><w:p><w:pPr><w:pStyle w:val="ListParagraph"/><w:numPr><w:ilvl w:val="0"/><w:numId w:val="4"/></w:numPr><w:spacing w:before="240" w:after="160"/><w:contextualSpacing/><w:jc w:val="both"/><w:rPr><w:szCs w:val="22"/><w:lang w:val="fr-FR"/></w:rPr></w:pPr><w:r><w:rPr><w:szCs w:val="22"/><w:lang w:val="fr-FR"/></w:rPr><w:t>La première partie est la partie de configuration a fait pour modifier  la position de programme après installé dans la machine d’utilisateur.</w:t></w:r></w:p><w:p><w:pPr><w:pStyle w:val="ListParagraph"/><w:numPr><w:ilvl w:val="0"/><w:numId w:val="4"/></w:numPr><w:spacing w:before="240" w:after="160"/><w:contextualSpacing/><w:jc w:val="both"/><w:rPr><w:szCs w:val="22"/><w:lang w:val="fr-FR"/></w:rPr></w:pPr><w:r><w:rPr><w:szCs w:val="22"/><w:lang w:val="fr-FR"/></w:rPr><w:t xml:space="preserve">La deuxième partie contenir tous les fichiers jar  nécessaire pour ce programme. </w:t></w:r></w:p><w:p><w:pPr><w:pStyle w:val="ListParagraph"/><w:spacing w:before="240" w:after="160"/><w:contextualSpacing/><w:jc w:val="both"/><w:rPr><w:szCs w:val="22"/><w:lang w:val="fr-FR"/></w:rPr></w:pPr><w:r><w:rPr><w:szCs w:val="22"/><w:lang w:val="fr-FR"/></w:rPr><w:t xml:space="preserve">   </w:t></w:r><w:r><w:rPr><w:szCs w:val="22"/><w:lang w:val="fr-FR"/></w:rPr><w:t>Les fichiers jar sont :</w:t></w:r></w:p><w:p><w:pPr><w:pStyle w:val="ListParagraph"/><w:numPr><w:ilvl w:val="0"/><w:numId w:val="7"/></w:numPr><w:spacing w:before="240" w:after="160"/><w:contextualSpacing/><w:jc w:val="both"/><w:rPr><w:szCs w:val="22"/><w:lang w:val="fr-FR"/></w:rPr></w:pPr><w:r><w:rPr><w:szCs w:val="22"/><w:lang w:val="fr-FR"/></w:rPr><w:t>ee.minimum-1.0.0.jar</w:t></w:r></w:p><w:p><w:pPr><w:pStyle w:val="ListParagraph"/><w:numPr><w:ilvl w:val="0"/><w:numId w:val="7"/></w:numPr><w:spacing w:before="240" w:after="160"/><w:contextualSpacing/><w:jc w:val="both"/><w:rPr><w:szCs w:val="22"/></w:rPr></w:pPr><w:r><w:rPr><w:szCs w:val="22"/></w:rPr><w:t>org.eclipse.emf.common_2.11.0.v20150805-0538.jar</w:t></w:r></w:p><w:p><w:pPr><w:pStyle w:val="ListParagraph"/><w:numPr><w:ilvl w:val="0"/><w:numId w:val="7"/></w:numPr><w:spacing w:before="240" w:after="160"/><w:contextualSpacing/><w:jc w:val="both"/><w:rPr><w:szCs w:val="22"/></w:rPr></w:pPr><w:r><w:rPr><w:szCs w:val="22"/></w:rPr><w:t>org.eclipse.emf.ecore_2.11.1. v20150805-0538.jar</w:t></w:r></w:p><w:p><w:pPr><w:pStyle w:val="ListParagraph"/><w:numPr><w:ilvl w:val="0"/><w:numId w:val="7"/></w:numPr><w:spacing w:before="240" w:after="160"/><w:contextualSpacing/><w:jc w:val="both"/><w:rPr><w:szCs w:val="22"/></w:rPr></w:pPr><w:r><w:rPr><w:szCs w:val="22"/></w:rPr><w:t>org.eclipse.emf.ecore.xmi_2.11.1. v20150805-0538.jar</w:t></w:r></w:p><w:p><w:pPr><w:pStyle w:val="ListParagraph"/><w:numPr><w:ilvl w:val="0"/><w:numId w:val="7"/></w:numPr><w:spacing w:before="240" w:after="160"/><w:contextualSpacing/><w:jc w:val="both"/><w:rPr><w:szCs w:val="22"/></w:rPr></w:pPr><w:r><w:rPr><w:szCs w:val="22"/></w:rPr><w:t>org.eclipse.xtext_2.8.4.v201508050135.jar</w:t></w:r></w:p><w:p><w:pPr><w:pStyle w:val="ListParagraph"/><w:numPr><w:ilvl w:val="0"/><w:numId w:val="7"/></w:numPr><w:spacing w:before="240" w:after="160"/><w:contextualSpacing/><w:jc w:val="both"/><w:rPr><w:szCs w:val="22"/></w:rPr></w:pPr><w:r><w:rPr><w:szCs w:val="22"/></w:rPr><w:t>org.eclipse.xtext.xbase.lib_2.8.4.v201508050135.jar</w:t></w:r></w:p><w:p><w:pPr><w:pStyle w:val="ListParagraph"/><w:numPr><w:ilvl w:val="0"/><w:numId w:val="7"/></w:numPr><w:spacing w:before="240" w:after="160"/><w:contextualSpacing/><w:jc w:val="both"/><w:rPr><w:szCs w:val="22"/></w:rPr></w:pPr><w:r><w:rPr><w:szCs w:val="22"/></w:rPr><w:t>org.eclipse.xtext.util_2.8.4.v201508050135.jar</w:t></w:r></w:p><w:p><w:pPr><w:pStyle w:val="ListParagraph"/><w:numPr><w:ilvl w:val="0"/><w:numId w:val="7"/></w:numPr><w:spacing w:before="240" w:after="160"/><w:contextualSpacing/><w:jc w:val="both"/><w:rPr><w:szCs w:val="22"/></w:rPr></w:pPr><w:r><w:rPr><w:szCs w:val="22"/></w:rPr><w:t>org.eclipse.xtext.common.type_2.8.4.v201508050135.jar</w:t></w:r></w:p><w:p><w:pPr><w:pStyle w:val="ListParagraph"/><w:numPr><w:ilvl w:val="0"/><w:numId w:val="7"/></w:numPr><w:spacing w:before="240" w:after="160"/><w:contextualSpacing/><w:jc w:val="both"/><w:rPr><w:szCs w:val="22"/></w:rPr></w:pPr><w:r><w:rPr><w:szCs w:val="22"/></w:rPr><w:t>com.google.inject_3.0.0.v201312141243.jar</w:t></w:r></w:p><w:p><w:pPr><w:pStyle w:val="ListParagraph"/><w:numPr><w:ilvl w:val="0"/><w:numId w:val="7"/></w:numPr><w:spacing w:before="240" w:after="160"/><w:contextualSpacing/><w:jc w:val="both"/><w:rPr><w:szCs w:val="22"/></w:rPr></w:pPr><w:r><w:rPr><w:szCs w:val="22"/></w:rPr><w:t>com.google.guava_15.0.0.v201403281430.jar</w:t></w:r></w:p><w:p><w:pPr><w:pStyle w:val="ListParagraph"/><w:numPr><w:ilvl w:val="0"/><w:numId w:val="7"/></w:numPr><w:spacing w:before="240" w:after="160"/><w:contextualSpacing/><w:jc w:val="both"/><w:rPr><w:szCs w:val="22"/></w:rPr></w:pPr><w:r><w:rPr><w:szCs w:val="22"/></w:rPr><w:t>org.apache.log4j_1.2.15.v201012070815.jar</w:t></w:r></w:p><w:p><w:pPr><w:pStyle w:val="ListParagraph"/><w:numPr><w:ilvl w:val="0"/><w:numId w:val="7"/></w:numPr><w:spacing w:before="240" w:after="160"/><w:contextualSpacing/><w:jc w:val="both"/><w:rPr><w:szCs w:val="22"/></w:rPr></w:pPr><w:r><w:rPr><w:szCs w:val="22"/></w:rPr><w:t>javax.inject_1.0.0.v20091030.jar</w:t></w:r></w:p><w:p><w:pPr><w:pStyle w:val="ListParagraph"/><w:numPr><w:ilvl w:val="0"/><w:numId w:val="7"/></w:numPr><w:spacing w:before="240" w:after="160"/><w:contextualSpacing/><w:jc w:val="both"/><w:rPr><w:szCs w:val="22"/></w:rPr></w:pPr><w:r><w:rPr><w:szCs w:val="22"/></w:rPr><w:t>org.antlr.runtime_3.2.0.v201101311130.jar</w:t></w:r></w:p><w:p><w:pPr><w:pStyle w:val="ListParagraph"/><w:numPr><w:ilvl w:val="0"/><w:numId w:val="7"/></w:numPr><w:spacing w:before="240" w:after="160"/><w:contextualSpacing/><w:jc w:val="both"/><w:rPr><w:szCs w:val="22"/></w:rPr></w:pPr><w:r><w:rPr><w:szCs w:val="22"/></w:rPr><w:t>Runtime-3.0.1.jar</w:t></w:r></w:p><w:p><w:pPr><w:pStyle w:val="ListParagraph"/><w:numPr><w:ilvl w:val="0"/><w:numId w:val="7"/></w:numPr><w:spacing w:before="240" w:after="160"/><w:contextualSpacing/><w:jc w:val="both"/><w:rPr><w:szCs w:val="22"/></w:rPr></w:pPr><w:r><w:rPr><w:szCs w:val="22"/></w:rPr><w:t>SOSADLcli.jar</w:t></w:r></w:p><w:p><w:pPr><w:pStyle w:val="ListParagraph"/><w:numPr><w:ilvl w:val="0"/><w:numId w:val="7"/></w:numPr><w:spacing w:before="240" w:after="160"/><w:contextualSpacing/><w:jc w:val="both"/><w:rPr><w:szCs w:val="22"/></w:rPr></w:pPr><w:r><w:rPr><w:szCs w:val="22"/></w:rPr><w:t>SOS</w:t></w:r><w:r><w:rPr><w:szCs w:val="22"/><w:lang w:val="fr-FR"/></w:rPr><w:t>ADLlib.jar</w:t></w:r></w:p><w:p><w:pPr><w:pStyle w:val="ListParagraph"/><w:numPr><w:ilvl w:val="0"/><w:numId w:val="8"/></w:numPr><w:spacing w:before="240" w:after="160"/><w:contextualSpacing/><w:jc w:val="both"/><w:rPr><w:szCs w:val="22"/><w:lang w:val="fr-FR"/></w:rPr></w:pPr><w:r><mc:AlternateContent><mc:Choice Requires="wps"><w:drawing><wp:anchor behindDoc="1" distT="0" distB="0" distL="114300" distR="114300" simplePos="0" locked="0" layoutInCell="1" allowOverlap="1" relativeHeight="27" wp14:anchorId="04273821"><wp:simplePos x="0" y="0"/><wp:positionH relativeFrom="margin"><wp:posOffset>-74295</wp:posOffset></wp:positionH><wp:positionV relativeFrom="paragraph"><wp:posOffset>410210</wp:posOffset></wp:positionV><wp:extent cx="6212205" cy="471805"/><wp:effectExtent l="0" t="0" r="17780" b="24130"/><wp:wrapNone/><wp:docPr id="25" name="Rectangle 46"/><a:graphic xmlns:a="http://schemas.openxmlformats.org/drawingml/2006/main"><a:graphicData uri="http://schemas.microsoft.com/office/word/2010/wordprocessingShape"><wps:wsp><wps:cNvSpPr/><wps:spPr><a:xfrm><a:off x="0" y="0"/><a:ext cx="6211440" cy="471240"/></a:xfrm><a:prstGeom prst="rect"><a:avLst></a:avLst></a:prstGeom><a:solidFill><a:schemeClr val="bg1"/></a:solidFill><a:ln><a:solidFill><a:schemeClr val="tx1"/></a:solidFill><a:custDash><a:ds d="400000" sp="300000"/></a:custDash></a:ln></wps:spPr><wps:style><a:lnRef idx="2"><a:schemeClr val="accent1"><a:shade val="50000"/></a:schemeClr></a:lnRef><a:fillRef idx="1"><a:schemeClr val="accent1"/></a:fillRef><a:effectRef idx="0"><a:schemeClr val="accent1"/></a:effectRef><a:fontRef idx="minor"/></wps:style><wps:bodyPr/></wps:wsp></a:graphicData></a:graphic></wp:anchor></w:drawing></mc:Choice><mc:Fallback><w:pict><v:rect id="shape_0" ID="Rectangle 46" fillcolor="white" stroked="t" style="position:absolute;margin-left:-5.85pt;margin-top:32.3pt;width:489.05pt;height:37.05pt;mso-position-horizontal-relative:margin" wp14:anchorId="04273821"><w10:wrap type="none"/><v:fill type="solid" color2="black" o:detectmouseclick="t"/><v:stroke color="black" weight="12600" dashstyle="dash" joinstyle="miter" endcap="flat"/></v:rect></w:pict></mc:Fallback></mc:AlternateContent></w:r><w:r><w:rPr><w:szCs w:val="22"/><w:lang w:val="fr-FR"/></w:rPr><w:t xml:space="preserve">La triosième partie corresponde de prendre tous les CLASSPATH nécessaire qui sont les fichiers ‘’jar’’ pour lancer </w:t></w:r><w:r><w:rPr><w:color w:val="44546A" w:themeColor="text2"/><w:szCs w:val="22"/><w:lang w:val="fr-FR"/></w:rPr><w:t xml:space="preserve">sosadl2iosts.sh </w:t></w:r><w:r><w:rPr><w:szCs w:val="22"/><w:lang w:val="fr-FR"/></w:rPr><w:t>dans terminal</w:t></w:r></w:p><w:p><w:pPr><w:pStyle w:val="Normal"/><w:spacing w:before="0" w:after="0"/><w:jc w:val="both"/><w:rPr><w:i/><w:i/><w:iCs/><w:szCs w:val="22"/></w:rPr></w:pPr><w:r><w:rPr><w:i/><w:iCs/><w:szCs w:val="22"/></w:rPr><w:t>Export PATH=$JAVA_HOME/bin:$PATH</w:t></w:r></w:p><w:p><w:pPr><w:pStyle w:val="Normal"/><w:spacing w:before="0" w:after="0"/><w:jc w:val="both"/><w:rPr><w:i/><w:i/><w:iCs/><w:szCs w:val="22"/></w:rPr></w:pPr><w:r><w:rPr><w:i/><w:iCs/><w:szCs w:val="22"/></w:rPr><w:t>Java –cp $CLASSPATH org.archware.sosadl.callDoGeneratesosadl2iosts.Main ‘’$@’’</w:t></w:r></w:p><w:p><w:pPr><w:pStyle w:val="Normal"/><w:jc w:val="both"/><w:rPr><w:szCs w:val="22"/></w:rPr></w:pPr><w:r><w:rPr><w:szCs w:val="22"/></w:rPr></w:r></w:p><w:p><w:pPr><w:pStyle w:val="Normal"/><w:jc w:val="both"/><w:rPr><w:szCs w:val="22"/></w:rPr></w:pPr><w:r><w:rPr><w:szCs w:val="22"/></w:rPr></w:r></w:p><w:p><w:pPr><w:pStyle w:val="Normal"/><w:jc w:val="both"/><w:rPr><w:szCs w:val="22"/></w:rPr></w:pPr><w:r><w:rPr><w:szCs w:val="22"/></w:rPr></w:r></w:p><w:p><w:pPr><w:pStyle w:val="Normal"/><w:jc w:val="both"/><w:rPr><w:szCs w:val="22"/></w:rPr></w:pPr><w:r><w:rPr><w:szCs w:val="22"/></w:rPr></w:r></w:p><w:p><w:pPr><w:pStyle w:val="Normal"/><w:jc w:val="both"/><w:rPr><w:szCs w:val="22"/></w:rPr></w:pPr><w:r><w:rPr><w:szCs w:val="22"/></w:rPr></w:r></w:p><w:p><w:pPr><w:pStyle w:val="Normal"/><w:jc w:val="both"/><w:rPr><w:szCs w:val="22"/></w:rPr></w:pPr><w:r><w:rPr><w:szCs w:val="22"/></w:rPr></w:r></w:p><w:p><w:pPr><w:pStyle w:val="Normal"/><w:jc w:val="both"/><w:rPr><w:szCs w:val="22"/></w:rPr></w:pPr><w:r><w:rPr><w:szCs w:val="22"/></w:rPr></w:r></w:p><w:p><w:pPr><w:pStyle w:val="Normal"/><w:jc w:val="both"/><w:rPr><w:szCs w:val="22"/></w:rPr></w:pPr><w:r><w:rPr><w:szCs w:val="22"/></w:rPr></w:r></w:p><w:p><w:pPr><w:pStyle w:val="Normal"/><w:jc w:val="both"/><w:rPr><w:szCs w:val="22"/></w:rPr></w:pPr><w:r><w:rPr><w:szCs w:val="22"/></w:rPr></w:r></w:p><w:p><w:pPr><w:pStyle w:val="Normal"/><w:jc w:val="both"/><w:rPr><w:szCs w:val="22"/></w:rPr></w:pPr><w:r><w:rPr><w:szCs w:val="22"/></w:rPr></w:r></w:p><w:p><w:pPr><w:pStyle w:val="Normal"/><w:jc w:val="both"/><w:rPr><w:szCs w:val="22"/></w:rPr></w:pPr><w:r><w:rPr><w:szCs w:val="22"/></w:rPr></w:r></w:p><w:p><w:pPr><w:pStyle w:val="Normal"/><w:jc w:val="both"/><w:rPr><w:szCs w:val="22"/></w:rPr></w:pPr><w:r><w:rPr><w:szCs w:val="22"/></w:rPr></w:r></w:p><w:p><w:pPr><w:pStyle w:val="Normal"/><w:jc w:val="both"/><w:rPr><w:szCs w:val="22"/><w:lang w:val="fr-FR"/></w:rPr></w:pPr><w:r><w:rPr><w:szCs w:val="22"/><w:lang w:val="fr-FR"/></w:rPr><w:t xml:space="preserve">   </w:t></w:r><w:r><w:rPr><w:szCs w:val="22"/><w:lang w:val="fr-FR"/></w:rPr><w:t xml:space="preserve">A partie de la méthode </w:t></w:r><w:r><w:rPr><w:color w:val="44546A" w:themeColor="text2"/><w:szCs w:val="22"/><w:lang w:val="fr-FR"/></w:rPr><w:t xml:space="preserve">Translate </w:t></w:r><w:r><w:rPr><w:szCs w:val="22"/><w:lang w:val="fr-FR"/></w:rPr><w:t xml:space="preserve">et la classe </w:t></w:r><w:r><w:rPr><w:color w:val="44546A" w:themeColor="text2"/><w:szCs w:val="22"/><w:lang w:val="fr-FR"/></w:rPr><w:t>Translator</w:t></w:r><w:r><w:rPr><w:szCs w:val="22"/><w:lang w:val="fr-FR"/></w:rPr><w:t xml:space="preserve">, il y a l’autre possibilité d’appeler la méthode </w:t></w:r><w:r><w:rPr><w:color w:val="538135" w:themeColor="accent6" w:themeShade="bf"/><w:szCs w:val="22"/><w:lang w:val="fr-FR"/></w:rPr><w:t xml:space="preserve">doGenerate </w:t></w:r><w:r><w:rPr><w:szCs w:val="22"/><w:lang w:val="fr-FR"/></w:rPr><w:t>qui est de demander à Xtext de générer un  squelette.</w:t></w:r><w:r><w:rPr><w:rFonts w:cs="TimesNewRomanPSMT"/><w:szCs w:val="22"/><w:lang w:val="fr-FR"/></w:rPr><w:t xml:space="preserve"> </w:t></w:r></w:p><w:p><w:pPr><w:pStyle w:val="Normal"/><w:spacing w:lineRule="auto" w:line="240" w:before="0" w:after="0"/><w:jc w:val="both"/><w:rPr><w:rFonts w:cs="TimesNewRomanPSMT"/><w:szCs w:val="22"/><w:lang w:val="fr-FR"/></w:rPr></w:pPr><w:r><w:rPr><w:rFonts w:cs="TimesNewRomanPSMT"/><w:szCs w:val="22"/><w:lang w:val="fr-FR"/></w:rPr><w:t xml:space="preserve">         </w:t></w:r><w:r><w:rPr><w:rFonts w:cs="TimesNewRomanPSMT"/><w:szCs w:val="22"/><w:lang w:val="fr-FR"/></w:rPr><w:t xml:space="preserve">Xtext peut générer un compilateur autonome en ligne de commande qui ne nécessite pas une infrastructure complète de l&apos;éclipse. Pour que le projet soit exécutable en dehors d’Eclipse, il faut créer une classe Main qui contient une méthode main. </w:t></w:r></w:p><w:p><w:pPr><w:pStyle w:val="Normal"/><w:spacing w:lineRule="auto" w:line="240" w:before="0" w:after="0"/><w:jc w:val="both"/><w:rPr><w:rFonts w:cs="TimesNewRomanPSMT"/><w:szCs w:val="22"/><w:lang w:val="fr-FR"/></w:rPr></w:pPr><w:r><w:rPr><w:rFonts w:cs="TimesNewRomanPSMT"/><w:szCs w:val="22"/><w:lang w:val="fr-FR"/></w:rPr><w:t xml:space="preserve">     </w:t></w:r><w:r><w:rPr><w:rFonts w:cs="TimesNewRomanPSMT"/><w:szCs w:val="22"/><w:lang w:val="fr-FR"/></w:rPr><w:t xml:space="preserve">Ajouter quelque ligne dans la partie de </w:t></w:r><w:r><w:rPr><w:rFonts w:cs="TimesNewRomanPSMT"/><w:i/><w:iCs/><w:szCs w:val="22"/><w:lang w:val="fr-FR"/></w:rPr><w:t>GenerateSosADL.MWE2</w:t></w:r><w:r><w:rPr><w:rFonts w:cs="TimesNewRomanPSMT"/><w:szCs w:val="22"/><w:lang w:val="fr-FR"/></w:rPr><w:t xml:space="preserve"> dans package </w:t></w:r><w:r><w:rPr><w:rFonts w:cs="TimesNewRomanPSMT"/><w:i/><w:iCs/><w:szCs w:val="22"/><w:lang w:val="fr-FR"/></w:rPr><w:t>org.archware.sosadl</w:t></w:r><w:r><w:rPr><w:rFonts w:cs="TimesNewRomanPSMT"/><w:szCs w:val="22"/><w:lang w:val="fr-FR"/></w:rPr><w:t xml:space="preserve"> </w:t></w:r></w:p><w:p><w:pPr><w:pStyle w:val="Normal"/><w:spacing w:lineRule="auto" w:line="240" w:before="0" w:after="0"/><w:rPr><w:b/><w:b/><w:bCs/><w:sz w:val="24"/><w:szCs w:val="24"/><w:lang w:val="fr-FR"/></w:rPr></w:pPr><w:r><w:rPr><w:b/><w:bCs/><w:sz w:val="24"/><w:szCs w:val="24"/><w:lang w:val="fr-FR"/></w:rPr><mc:AlternateContent><mc:Choice Requires="wps"><w:drawing><wp:anchor behindDoc="1" distT="0" distB="0" distL="114300" distR="114300" simplePos="0" locked="0" layoutInCell="1" allowOverlap="1" relativeHeight="26" wp14:anchorId="07713A42"><wp:simplePos x="0" y="0"/><wp:positionH relativeFrom="margin"><wp:align>left</wp:align></wp:positionH><wp:positionV relativeFrom="paragraph"><wp:posOffset>132715</wp:posOffset></wp:positionV><wp:extent cx="5868035" cy="518795"/><wp:effectExtent l="0" t="0" r="19050" b="15240"/><wp:wrapNone/><wp:docPr id="26" name="Rectangle 8"/><a:graphic xmlns:a="http://schemas.openxmlformats.org/drawingml/2006/main"><a:graphicData uri="http://schemas.microsoft.com/office/word/2010/wordprocessingShape"><wps:wsp><wps:cNvSpPr/><wps:spPr><a:xfrm><a:off x="0" y="0"/><a:ext cx="5867280" cy="518040"/></a:xfrm><a:prstGeom prst="rect"><a:avLst></a:avLst></a:prstGeom><a:solidFill><a:schemeClr val="bg1"/></a:solidFill><a:ln><a:solidFill><a:schemeClr val="tx1"/></a:solidFill><a:custDash><a:ds d="400000" sp="300000"/></a:custDash></a:ln></wps:spPr><wps:style><a:lnRef idx="2"><a:schemeClr val="accent1"><a:shade val="50000"/></a:schemeClr></a:lnRef><a:fillRef idx="1"><a:schemeClr val="accent1"/></a:fillRef><a:effectRef idx="0"><a:schemeClr val="accent1"/></a:effectRef><a:fontRef idx="minor"/></wps:style><wps:bodyPr/></wps:wsp></a:graphicData></a:graphic></wp:anchor></w:drawing></mc:Choice><mc:Fallback><w:pict><v:rect id="shape_0" ID="Rectangle 8" fillcolor="white" stroked="t" style="position:absolute;margin-left:9pt;margin-top:10.45pt;width:461.95pt;height:40.75pt;mso-position-horizontal:left;mso-position-horizontal-relative:margin" wp14:anchorId="07713A42"><w10:wrap type="none"/><v:fill type="solid" color2="black" o:detectmouseclick="t"/><v:stroke color="black" weight="12600" dashstyle="dash" joinstyle="miter" endcap="flat"/></v:rect></w:pict></mc:Fallback></mc:AlternateContent></w:r></w:p><w:p><w:pPr><w:pStyle w:val="Normal"/><w:spacing w:lineRule="auto" w:line="240" w:before="0" w:after="0"/><w:rPr><w:i/><w:i/><w:iCs/><w:szCs w:val="22"/><w:lang w:val="fr-FR"/></w:rPr></w:pPr><w:r><w:rPr><w:szCs w:val="22"/><w:lang w:val="fr-FR"/></w:rPr><w:t xml:space="preserve">   </w:t></w:r><w:r><w:rPr><w:i/><w:iCs/><w:szCs w:val="22"/><w:lang w:val="fr-FR"/></w:rPr><w:t>Fragment = generator.GeneratorFragment</w:t></w:r></w:p><w:p><w:pPr><w:pStyle w:val="Normal"/><w:spacing w:lineRule="auto" w:line="240" w:before="0" w:after="0"/><w:rPr><w:i/><w:i/><w:iCs/><w:szCs w:val="22"/><w:lang w:val="fr-FR"/></w:rPr></w:pPr><w:r><w:rPr><w:i/><w:iCs/><w:szCs w:val="22"/><w:lang w:val="fr-FR"/></w:rPr><w:t xml:space="preserve">   </w:t></w:r><w:r><w:rPr><w:i/><w:iCs/><w:szCs w:val="22"/><w:lang w:val="fr-FR"/></w:rPr><w:t>generateJavaMain = true</w:t></w:r></w:p><w:p><w:pPr><w:pStyle w:val="Normal"/><w:spacing w:lineRule="auto" w:line="240" w:before="0" w:after="0"/><w:jc w:val="center"/><w:rPr><w:b/><w:b/><w:bCs/><w:sz w:val="48"/><w:szCs w:val="48"/><w:lang w:val="fr-FR"/></w:rPr></w:pPr><w:r><w:rPr><w:b/><w:bCs/><w:sz w:val="48"/><w:szCs w:val="48"/><w:lang w:val="fr-FR"/></w:rPr></w:r></w:p><w:p><w:pPr><w:pStyle w:val="Normal"/><w:spacing w:lineRule="auto" w:line="240" w:before="0" w:after="0"/><w:jc w:val="both"/><w:rPr><w:rFonts w:cs="TimesNewRomanPSMT"/><w:szCs w:val="22"/><w:lang w:val="fr-FR"/></w:rPr></w:pPr><w:r><w:rPr><w:szCs w:val="22"/><w:lang w:val="fr-FR"/></w:rPr><w:t xml:space="preserve">      </w:t></w:r><w:r><w:rPr><w:szCs w:val="22"/><w:lang w:val="fr-FR"/></w:rPr><w:t xml:space="preserve">Après modifier, la classe Main va apparaitre dans le répertoire src du projet dans package </w:t></w:r><w:r><w:rPr><w:rFonts w:cs="TimesNewRomanPSMT"/><w:i/><w:iCs/><w:szCs w:val="22"/><w:lang w:val="fr-FR"/></w:rPr><w:t>org.archware.sosadl.generator</w:t></w:r><w:r><w:rPr><w:rFonts w:cs="TimesNewRomanPSMT"/><w:szCs w:val="22"/><w:lang w:val="fr-FR"/></w:rPr><w:t xml:space="preserve">. Donc avec Main, l’on pourrait traduire  un fichier SOSADL vers IOSTS dans ligne de commande sans lancer la deuxième éclipse  comme j’ai présenté dans le premier chapitre. </w:t></w:r></w:p><w:p><w:pPr><w:pStyle w:val="Normal"/><w:spacing w:lineRule="auto" w:line="240" w:before="0" w:after="0"/><w:jc w:val="both"/><w:rPr><w:szCs w:val="22"/><w:lang w:val="fr-FR"/></w:rPr></w:pPr><w:r><w:rPr><w:rFonts w:cs="TimesNewRomanPSMT"/><w:szCs w:val="22"/><w:lang w:val="fr-FR"/></w:rPr><w:t xml:space="preserve">      </w:t></w:r><w:r><w:rPr><w:rFonts w:cs="TimesNewRomanPSMT"/><w:szCs w:val="22"/><w:lang w:val="fr-FR"/></w:rPr><w:t xml:space="preserve">Avec la nouvelle classe Main, elle peut appeler directement la méthode </w:t></w:r><w:r><w:rPr><w:color w:val="538135" w:themeColor="accent6" w:themeShade="bf"/><w:szCs w:val="22"/><w:lang w:val="fr-FR"/></w:rPr><w:t>doGenerate</w:t></w:r><w:r><w:rPr><w:rFonts w:cs="TimesNewRomanPSMT"/><w:szCs w:val="22"/><w:lang w:val="fr-FR"/></w:rPr><w:t xml:space="preserve"> sans besoin de fabriquer des objets resource et fsa comme dans la Main de sosadlcli</w:t></w:r><w:r><w:rPr><w:szCs w:val="22"/><w:lang w:val="fr-FR"/></w:rPr><w:t xml:space="preserve"> c’est-à-dire résolu directement </w:t></w:r><w:r><w:rPr><w:rFonts w:cs="TimesNewRomanPSMT"/><w:szCs w:val="22"/><w:lang w:val="fr-FR"/></w:rPr><w:t xml:space="preserve">des </w:t></w:r><w:r><w:rPr><w:szCs w:val="22"/><w:lang w:val="fr-FR"/></w:rPr><w:t>problèmes des plugins, Xtext interface graphique et les problèmes de dépendances (CLASSPATH).</w:t></w:r></w:p><w:p><w:pPr><w:pStyle w:val="Normal"/><w:spacing w:lineRule="auto" w:line="240" w:before="0" w:after="0"/><w:jc w:val="both"/><w:rPr><w:rFonts w:cs="TimesNewRomanPSMT"/><w:szCs w:val="22"/><w:lang w:val="fr-FR"/></w:rPr></w:pPr><w:r><w:rPr><w:rFonts w:cs="TimesNewRomanPSMT"/><w:szCs w:val="22"/><w:lang w:val="fr-FR"/></w:rPr><w:t xml:space="preserve">      </w:t></w:r><w:r><w:rPr><w:rFonts w:cs="TimesNewRomanPSMT"/><w:szCs w:val="22"/><w:lang w:val="fr-FR"/></w:rPr><w:t>Donc pour simplifier le code j’ai adapté le code dans la class  Main d</w:t></w:r><w:r><w:rPr><w:szCs w:val="22"/><w:lang w:val="fr-FR"/></w:rPr><w:t xml:space="preserve">ans package  sosadlcli </w:t></w:r><w:r><w:rPr><w:rFonts w:cs="TimesNewRomanPSMT"/><w:szCs w:val="22"/><w:lang w:val="fr-FR"/></w:rPr><w:t xml:space="preserve">pour codage dans la nouvelle classe Main. Enfin l’après modifier, la nouvelle classe Main permit de traduire les fichiers SOSADL vers IOSTS exactement comme la classe de Main </w:t></w:r><w:r><w:rPr><w:szCs w:val="22"/><w:lang w:val="fr-FR"/></w:rPr><w:t xml:space="preserve">sosadlcli </w:t></w:r><w:r><w:rPr><w:rFonts w:cs="TimesNewRomanPSMT"/><w:szCs w:val="22"/><w:lang w:val="fr-FR"/></w:rPr><w:t>mais avec le code plus facile à comprend, sans fabriquer des objets resource et fsa. On fait export la classe Main comme type fichier jar pour préparer de lancer dans terminal par utilise script.</w:t></w:r></w:p><w:p><w:pPr><w:pStyle w:val="Normal"/><w:spacing w:lineRule="auto" w:line="240" w:before="0" w:after="0"/><w:jc w:val="both"/><w:rPr><w:rFonts w:cs="TimesNewRomanPSMT"/><w:szCs w:val="22"/><w:lang w:val="fr-FR"/></w:rPr></w:pPr><w:r><w:rPr><w:rFonts w:cs="TimesNewRomanPSMT"/><w:szCs w:val="22"/><w:lang w:val="fr-FR"/></w:rPr><w:t xml:space="preserve">   </w:t></w:r></w:p><w:p><w:pPr><w:pStyle w:val="Normal"/><w:spacing w:lineRule="auto" w:line="240" w:before="0" w:after="0"/><w:jc w:val="both"/><w:rPr><w:color w:val="44546A" w:themeColor="text2"/><w:szCs w:val="22"/><w:lang w:val="fr-FR"/></w:rPr></w:pPr><w:bookmarkStart w:id="0" w:name="_GoBack"/><w:bookmarkEnd w:id="0"/><w:r><w:rPr><w:rFonts w:cs="TimesNewRomanPSMT"/><w:szCs w:val="22"/><w:lang w:val="fr-FR"/></w:rPr><w:t xml:space="preserve">  </w:t></w:r><w:r><w:rPr><w:rFonts w:cs="TimesNewRomanPSMT"/><w:szCs w:val="22"/><w:lang w:val="fr-FR"/></w:rPr><w:t xml:space="preserve">Ensuite, comme </w:t></w:r><w:r><w:rPr><w:szCs w:val="22"/><w:lang w:val="fr-FR"/></w:rPr><w:t xml:space="preserve">les problèmes de dépendances (CLASSPATH) ont été déjà résolus donc pour créer un nouveau script, on n’est pas besoin de donner les fichiers jar  comme  script </w:t></w:r><w:r><w:rPr><w:color w:val="44546A" w:themeColor="text2"/><w:szCs w:val="22"/><w:lang w:val="fr-FR"/></w:rPr><w:t>sosadl2iosts.sh.</w:t></w:r></w:p><w:p><w:pPr><w:pStyle w:val="Normal"/><w:spacing w:lineRule="auto" w:line="240" w:before="0" w:after="0"/><w:jc w:val="both"/><w:rPr><w:color w:val="44546A" w:themeColor="text2"/><w:szCs w:val="22"/><w:lang w:val="fr-FR"/></w:rPr></w:pPr><w:r><w:rPr><w:color w:val="44546A" w:themeColor="text2"/><w:szCs w:val="22"/><w:lang w:val="fr-FR"/></w:rPr><w:t xml:space="preserve">     </w:t></w:r></w:p><w:p><w:pPr><w:pStyle w:val="Normal"/><w:spacing w:lineRule="auto" w:line="240" w:before="0" w:after="0"/><w:jc w:val="both"/><w:rPr><w:color w:val="44546A" w:themeColor="text2"/><w:szCs w:val="22"/><w:lang w:val="fr-FR"/></w:rPr></w:pPr><w:r><w:rPr><w:szCs w:val="22"/><w:lang w:val="fr-FR"/></w:rPr><w:t xml:space="preserve">Le nouveau script s’appelle </w:t></w:r><w:r><w:rPr><w:color w:val="44546A" w:themeColor="text2"/><w:szCs w:val="22"/><w:lang w:val="fr-FR"/></w:rPr><w:t xml:space="preserve">sosadl2iostsVer2.sh </w:t></w:r><w:r><w:rPr><w:szCs w:val="22"/><w:lang w:val="fr-FR"/></w:rPr><w:t>contenir deux partie.</w:t></w:r></w:p><w:p><w:pPr><w:pStyle w:val="ListParagraph"/><w:numPr><w:ilvl w:val="0"/><w:numId w:val="3"/></w:numPr><w:spacing w:before="240" w:after="160"/><w:contextualSpacing/><w:jc w:val="both"/><w:rPr><w:szCs w:val="22"/><w:lang w:val="fr-FR"/></w:rPr></w:pPr><w:r><w:rPr><w:szCs w:val="22"/><w:lang w:val="fr-FR"/></w:rPr><w:t>La première partie est la partie de configuration a fait pour modifier  la position de programme après installé dans la machine d’utilisateur.</w:t></w:r></w:p><w:p><w:pPr><w:pStyle w:val="ListParagraph"/><w:ind w:left="360" w:hanging="0"/><w:rPr><w:i/><w:i/><w:iCs/><w:szCs w:val="22"/><w:lang w:val="fr-FR"/></w:rPr></w:pPr><w:r><w:rPr><w:i/><w:iCs/><w:szCs w:val="22"/><w:lang w:val="fr-FR"/></w:rPr><mc:AlternateContent><mc:Choice Requires="wps"><w:drawing><wp:anchor behindDoc="1" distT="0" distB="0" distL="114300" distR="114300" simplePos="0" locked="0" layoutInCell="1" allowOverlap="1" relativeHeight="28" wp14:anchorId="17C42A9B"><wp:simplePos x="0" y="0"/><wp:positionH relativeFrom="margin"><wp:align>left</wp:align></wp:positionH><wp:positionV relativeFrom="paragraph"><wp:posOffset>156845</wp:posOffset></wp:positionV><wp:extent cx="5868035" cy="770255"/><wp:effectExtent l="0" t="0" r="19050" b="11430"/><wp:wrapNone/><wp:docPr id="27" name="Rectangle 5431"/><a:graphic xmlns:a="http://schemas.openxmlformats.org/drawingml/2006/main"><a:graphicData uri="http://schemas.microsoft.com/office/word/2010/wordprocessingShape"><wps:wsp><wps:cNvSpPr/><wps:spPr><a:xfrm><a:off x="0" y="0"/><a:ext cx="5867280" cy="769680"/></a:xfrm><a:prstGeom prst="rect"><a:avLst></a:avLst></a:prstGeom><a:solidFill><a:schemeClr val="bg1"/></a:solidFill><a:ln><a:solidFill><a:schemeClr val="tx1"/></a:solidFill><a:custDash><a:ds d="400000" sp="300000"/></a:custDash></a:ln></wps:spPr><wps:style><a:lnRef idx="2"><a:schemeClr val="accent1"><a:shade val="50000"/></a:schemeClr></a:lnRef><a:fillRef idx="1"><a:schemeClr val="accent1"/></a:fillRef><a:effectRef idx="0"><a:schemeClr val="accent1"/></a:effectRef><a:fontRef idx="minor"/></wps:style><wps:bodyPr/></wps:wsp></a:graphicData></a:graphic></wp:anchor></w:drawing></mc:Choice><mc:Fallback><w:pict><v:rect id="shape_0" ID="Rectangle 5431" fillcolor="white" stroked="t" style="position:absolute;margin-left:9pt;margin-top:12.35pt;width:461.95pt;height:60.55pt;mso-position-horizontal:left;mso-position-horizontal-relative:margin" wp14:anchorId="17C42A9B"><w10:wrap type="none"/><v:fill type="solid" color2="black" o:detectmouseclick="t"/><v:stroke color="black" weight="12600" dashstyle="dash" joinstyle="miter" endcap="flat"/></v:rect></w:pict></mc:Fallback></mc:AlternateContent></w:r></w:p><w:p><w:pPr><w:pStyle w:val="ListParagraph"/><w:ind w:left="360" w:hanging="0"/><w:rPr><w:i/><w:i/><w:iCs/><w:szCs w:val="22"/></w:rPr></w:pPr><w:r><w:rPr><w:i/><w:iCs/><w:szCs w:val="22"/></w:rPr><w:t>#-- config start</w:t></w:r></w:p><w:p><w:pPr><w:pStyle w:val="ListParagraph"/><w:ind w:left="360" w:hanging="0"/><w:rPr><w:i/><w:i/><w:iCs/><w:szCs w:val="22"/></w:rPr></w:pPr><w:r><w:rPr><w:i/><w:iCs/><w:szCs w:val="22"/></w:rPr><w:t>export JAVA_HOME=/home/banchuen/jdk1.8.0_65/</w:t></w:r></w:p><w:p><w:pPr><w:pStyle w:val="ListParagraph"/><w:ind w:left="360" w:hanging="0"/><w:rPr><w:i/><w:i/><w:iCs/><w:szCs w:val="22"/></w:rPr></w:pPr><w:r><w:rPr><w:i/><w:iCs/><w:szCs w:val="22"/></w:rPr><w:t>export SOSADL_HOME=/home/banchuen/archware-sosadl</w:t></w:r></w:p><w:p><w:pPr><w:pStyle w:val="ListParagraph"/><w:spacing w:lineRule="auto" w:line="480" w:before="240" w:after="160"/><w:ind w:left="360" w:hanging="0"/><w:contextualSpacing/><w:rPr><w:i/><w:i/><w:iCs/><w:szCs w:val="22"/><w:lang w:val="fr-FR"/></w:rPr></w:pPr><w:r><w:rPr><w:i/><w:iCs/><w:szCs w:val="22"/><w:lang w:val="fr-FR"/></w:rPr><w:t>#-- config end</w:t></w:r></w:p><w:p><w:pPr><w:pStyle w:val="ListParagraph"/><w:numPr><w:ilvl w:val="0"/><w:numId w:val="3"/></w:numPr><w:spacing w:lineRule="auto" w:line="240" w:before="240" w:after="0"/><w:contextualSpacing/><w:jc w:val="both"/><w:rPr><w:rFonts w:cs="TimesNewRomanPSMT"/><w:szCs w:val="22"/><w:lang w:val="fr-FR"/></w:rPr></w:pPr><w:r><w:rPr><w:szCs w:val="22"/><w:lang w:val="fr-FR"/></w:rPr><w:t xml:space="preserve">La deuxiémé partie corresponde de prendre le fichier ‘’jar’’ pour lancer </w:t></w:r><w:r><w:rPr><w:color w:val="44546A" w:themeColor="text2"/><w:szCs w:val="22"/><w:lang w:val="fr-FR"/></w:rPr><w:t xml:space="preserve">sosadl2iostsVer2.sh </w:t></w:r><w:r><w:rPr><w:szCs w:val="22"/><w:lang w:val="fr-FR"/></w:rPr><w:t>dans terminal</w:t></w:r></w:p><w:p><w:pPr><w:pStyle w:val="Normal"/><w:spacing w:lineRule="auto" w:line="240" w:before="240" w:after="0"/><w:rPr><w:i/><w:i/><w:iCs/><w:szCs w:val="22"/></w:rPr></w:pPr><w:r><mc:AlternateContent><mc:Choice Requires="wps"><w:drawing><wp:anchor behindDoc="1" distT="0" distB="0" distL="114300" distR="114300" simplePos="0" locked="0" layoutInCell="1" allowOverlap="1" relativeHeight="29" wp14:anchorId="1D9E0D01"><wp:simplePos x="0" y="0"/><wp:positionH relativeFrom="margin"><wp:posOffset>-15240</wp:posOffset></wp:positionH><wp:positionV relativeFrom="paragraph"><wp:posOffset>85090</wp:posOffset></wp:positionV><wp:extent cx="5868035" cy="518795"/><wp:effectExtent l="0" t="0" r="19050" b="15240"/><wp:wrapNone/><wp:docPr id="28" name="Rectangle 5432"/><a:graphic xmlns:a="http://schemas.openxmlformats.org/drawingml/2006/main"><a:graphicData uri="http://schemas.microsoft.com/office/word/2010/wordprocessingShape"><wps:wsp><wps:cNvSpPr/><wps:spPr><a:xfrm><a:off x="0" y="0"/><a:ext cx="5867280" cy="518040"/></a:xfrm><a:prstGeom prst="rect"><a:avLst></a:avLst></a:prstGeom><a:solidFill><a:schemeClr val="bg1"/></a:solidFill><a:ln><a:solidFill><a:schemeClr val="tx1"/></a:solidFill><a:custDash><a:ds d="400000" sp="300000"/></a:custDash></a:ln></wps:spPr><wps:style><a:lnRef idx="2"><a:schemeClr val="accent1"><a:shade val="50000"/></a:schemeClr></a:lnRef><a:fillRef idx="1"><a:schemeClr val="accent1"/></a:fillRef><a:effectRef idx="0"><a:schemeClr val="accent1"/></a:effectRef><a:fontRef idx="minor"/></wps:style><wps:bodyPr/></wps:wsp></a:graphicData></a:graphic></wp:anchor></w:drawing></mc:Choice><mc:Fallback><w:pict><v:rect id="shape_0" ID="Rectangle 5432" fillcolor="white" stroked="t" style="position:absolute;margin-left:-1.2pt;margin-top:6.7pt;width:461.95pt;height:40.75pt;mso-position-horizontal-relative:margin" wp14:anchorId="1D9E0D01"><w10:wrap type="none"/><v:fill type="solid" color2="black" o:detectmouseclick="t"/><v:stroke color="black" weight="12600" dashstyle="dash" joinstyle="miter" endcap="flat"/></v:rect></w:pict></mc:Fallback></mc:AlternateContent></w:r><w:r><w:rPr><w:i/><w:iCs/><w:szCs w:val="22"/></w:rPr><w:t xml:space="preserve">       </w:t></w:r><w:r><w:rPr><w:i/><w:iCs/><w:szCs w:val="22"/></w:rPr><w:t>export PATH=$JAVA_HOME/bin:$PATH</w:t></w:r></w:p><w:p><w:pPr><w:pStyle w:val="Normal"/><w:spacing w:lineRule="auto" w:line="240" w:before="0" w:after="0"/><w:rPr><w:i/><w:i/><w:iCs/><w:szCs w:val="22"/><w:lang w:val="pt-BR"/></w:rPr></w:pPr><w:r><w:rPr><w:i/><w:iCs/><w:szCs w:val="22"/></w:rPr><w:t xml:space="preserve">      </w:t></w:r><w:r><w:rPr><w:i/><w:iCs/><w:szCs w:val="22"/><w:lang w:val="pt-BR"/></w:rPr><w:t>java -jar $SOSADL_HOME/MainSOSADL.jar &quot;$@&quot;</w:t></w:r></w:p><w:p><w:pPr><w:pStyle w:val="Normal"/><w:spacing w:lineRule="auto" w:line="240" w:before="0" w:after="0"/><w:jc w:val="center"/><w:rPr><w:b/><w:b/><w:bCs/><w:sz w:val="48"/><w:szCs w:val="48"/><w:lang w:val="pt-BR"/></w:rPr></w:pPr><w:r><w:rPr><w:b/><w:bCs/><w:sz w:val="48"/><w:szCs w:val="48"/><w:lang w:val="pt-BR"/></w:rPr></w:r></w:p><w:p><w:pPr><w:pStyle w:val="Normal"/><w:spacing w:lineRule="auto" w:line="240" w:before="0" w:after="0"/><w:jc w:val="both"/><w:rPr></w:rPr></w:pPr><w:r><w:rPr><w:szCs w:val="22"/><w:lang w:val="pt-BR"/></w:rPr><w:t xml:space="preserve">     </w:t></w:r><w:r><w:rPr><w:szCs w:val="22"/><w:lang w:val="fr-FR"/></w:rPr><w:t xml:space="preserve">Enfin script </w:t></w:r><w:r><w:rPr><w:color w:val="44546A" w:themeColor="text2"/><w:szCs w:val="22"/><w:lang w:val="fr-FR"/></w:rPr><w:t xml:space="preserve">sosadl2iostsVer2.sh </w:t></w:r><w:r><w:rPr><w:szCs w:val="22"/><w:lang w:val="fr-FR"/></w:rPr><w:t xml:space="preserve">pourrait traduire les fichiers SoSADL vers IOSTS exactement comme  </w:t></w:r><w:r><w:rPr><w:color w:val="44546A" w:themeColor="text2"/><w:szCs w:val="22"/><w:lang w:val="fr-FR"/></w:rPr><w:t xml:space="preserve">sosadl2iosts.sh </w:t></w:r><w:r><w:rPr><w:szCs w:val="22"/><w:lang w:val="fr-FR"/></w:rPr><w:t>de</w:t></w:r><w:r><w:rPr><w:color w:val="44546A" w:themeColor="text2"/><w:szCs w:val="22"/><w:lang w:val="fr-FR"/></w:rPr><w:t xml:space="preserve"> </w:t></w:r><w:r><w:rPr><w:szCs w:val="22"/><w:lang w:val="fr-FR"/></w:rPr><w:t xml:space="preserve">SOSADLCLI mais sans </w:t></w:r><w:r><w:rPr><w:rFonts w:cs="TimesNewRomanPSMT"/><w:szCs w:val="22"/><w:lang w:val="fr-FR"/></w:rPr><w:t>fabriquer des objets resource et fsa et le code est plus facile a comprend.</w:t></w:r></w:p><w:p><w:pPr><w:pStyle w:val="Normal"/><w:spacing w:lineRule="auto" w:line="240" w:before="0" w:after="0"/><w:jc w:val="both"/><w:rPr><w:rFonts w:cs="TimesNewRomanPSMT"/><w:szCs w:val="22"/><w:lang w:val="fr-FR"/></w:rPr></w:pPr><w:r><w:rPr></w:rPr></w:r></w:p><w:sectPr><w:type w:val="nextPage"/><w:pgSz w:w="12240" w:h="15840"/><w:pgMar w:left="720" w:right="720" w:header="0" w:top="720" w:footer="0" w:bottom="720" w:gutter="0"/><w:pgNumType w:fmt="decimal"/><w:formProt w:val="false"/><w:textDirection w:val="lrTb"/><w:docGrid w:type="default" w:linePitch="360" w:charSpace="4294965247"/></w:sectPr></w:body></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érémy Buisson" w:date="2015-11-24T09:35:00Z" w:initials="JB">
    <w:p>
      <w:r>
        <w:rPr>
          <w:lang w:val="fr-FR"/>
        </w:rPr>
        <w:t>Tu pourrais rajouter que la création d’une version de production de ces outils n’a pas encore été abordé. Ils sont donc également, pour l’instant, toujours intégrés à l’environnement de développement des outils.</w:t>
      </w:r>
    </w:p>
  </w:comment>
  <w:comment w:id="1" w:author="Jérémy Buisson" w:date="2015-11-24T09:36:00Z" w:initials="JB">
    <w:p>
      <w:r>
        <w:rPr>
          <w:lang w:val="fr-FR"/>
        </w:rPr>
        <w:t>Il faut en dire davantage sur le sujet, afin de bien montrer qu’en l’état, il s’agit vraiment de versions de développement qui ne sont pas finalisées.</w:t>
      </w:r>
    </w:p>
  </w:comment>
  <w:comment w:id="2" w:author="Jérémy Buisson" w:date="2015-11-24T09:39:00Z" w:initials="JB">
    <w:p>
      <w:r>
        <w:rPr>
          <w:lang w:val="fr-FR"/>
        </w:rPr>
        <w:t>Il faut expliquer qu’après cela, deux instances d’Eclipse tournent :</w:t>
      </w:r>
    </w:p>
    <w:p>
      <w:r>
        <w:rPr>
          <w:lang w:val="fr-FR"/>
        </w:rPr>
        <w:t>l’instance qui sert au développement des outils ;</w:t>
      </w:r>
    </w:p>
    <w:p>
      <w:r>
        <w:rPr>
          <w:lang w:val="fr-FR"/>
        </w:rPr>
        <w:t>l’instance qui permet d’utiliser les outils.</w:t>
      </w:r>
    </w:p>
  </w:comment>
  <w:comment w:id="3" w:author="Jérémy Buisson" w:date="2015-11-24T11:01:00Z" w:initials="JB">
    <w:p>
      <w:r>
        <w:rPr>
          <w:lang w:val="fr-FR"/>
        </w:rPr>
        <w:t>Avant de parler de classes, il faut dire que tu découpes le problème en deux :</w:t>
      </w:r>
    </w:p>
    <w:p>
      <w:r>
        <w:rPr>
          <w:lang w:val="fr-FR"/>
        </w:rPr>
        <w:t>D’une part un script, et il faut indiquer succinctement quels problèmes sont gérés par le script ;</w:t>
      </w:r>
    </w:p>
    <w:p>
      <w:r>
        <w:rPr>
          <w:lang w:val="fr-FR"/>
        </w:rPr>
        <w:t>D’autre part du code Java, et il faut dire succinctement quels problèmes sont résolus par ce code Java</w:t>
      </w:r>
    </w:p>
    <w:p>
      <w:r>
        <w:rPr>
          <w:lang w:val="fr-FR"/>
        </w:rPr>
        <w:t>En 3.1 : le code Java ; en 3.2 : le script (ou l’inverse, peu importe).</w:t>
      </w:r>
    </w:p>
  </w:comment>
  <w:comment w:id="4" w:author="Jérémy Buisson" w:date="2015-11-30T09:24:00Z" w:initials="JB">
    <w:p>
      <w:r>
        <w:rPr>
          <w:lang w:val="fr-FR"/>
        </w:rPr>
        <w:t>Pas sûr que ce soit compréhensible.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auto"/>
    <w:pitch w:val="default"/>
  </w:font>
  <w:font w:name="Courier New">
    <w:charset w:val="01"/>
    <w:family w:val="auto"/>
    <w:pitch w:val="default"/>
  </w:font>
  <w:font w:name="Segoe UI">
    <w:charset w:val="01"/>
    <w:family w:val="auto"/>
    <w:pitch w:val="default"/>
  </w:font>
  <w:font w:name="Arial">
    <w:charset w:val="01"/>
    <w:family w:val="swiss"/>
    <w:pitch w:val="default"/>
  </w:font>
  <w:font w:name="Times New Roman">
    <w:charset w:val="01"/>
    <w:family w:val="roman"/>
    <w:pitch w:val="default"/>
  </w:font>
  <w:font w:name="Courier">
    <w:altName w:val="Courier New"/>
    <w:charset w:val="01"/>
    <w:family w:val="auto"/>
    <w:pitch w:val="default"/>
  </w:font>
  <w:font w:name="Times New Roman">
    <w:charset w:val="01"/>
    <w:family w:val="auto"/>
    <w:pitch w:val="default"/>
  </w:font>
  <w:font w:name="Symbol">
    <w:charset w:val="02"/>
    <w:family w:val="auto"/>
    <w:pitch w:val="variable"/>
  </w:font>
  <w:font w:name="Courier New">
    <w:charset w:val="01"/>
    <w:family w:val="moder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b/>
        <w:color w:val="00000A"/>
      </w:rPr>
    </w:lvl>
    <w:lvl w:ilvl="1">
      <w:start w:val="1"/>
      <w:numFmt w:val="bullet"/>
      <w:lvlText w:val="o"/>
      <w:lvlJc w:val="left"/>
      <w:pPr>
        <w:ind w:left="1944" w:hanging="360"/>
      </w:pPr>
      <w:rPr>
        <w:rFonts w:ascii="Courier New" w:hAnsi="Courier New" w:cs="Courier New" w:hint="default"/>
        <w:rFonts w:cs="Courier New"/>
      </w:rPr>
    </w:lvl>
    <w:lvl w:ilvl="2">
      <w:start w:val="1"/>
      <w:numFmt w:val="bullet"/>
      <w:lvlText w:val=""/>
      <w:lvlJc w:val="left"/>
      <w:pPr>
        <w:ind w:left="2664" w:hanging="360"/>
      </w:pPr>
      <w:rPr>
        <w:rFonts w:ascii="Wingdings" w:hAnsi="Wingdings" w:cs="Wingdings" w:hint="default"/>
      </w:rPr>
    </w:lvl>
    <w:lvl w:ilvl="3">
      <w:start w:val="1"/>
      <w:numFmt w:val="bullet"/>
      <w:lvlText w:val=""/>
      <w:lvlJc w:val="left"/>
      <w:pPr>
        <w:ind w:left="3384" w:hanging="360"/>
      </w:pPr>
      <w:rPr>
        <w:rFonts w:ascii="Symbol" w:hAnsi="Symbol" w:cs="Symbol" w:hint="default"/>
      </w:rPr>
    </w:lvl>
    <w:lvl w:ilvl="4">
      <w:start w:val="1"/>
      <w:numFmt w:val="bullet"/>
      <w:lvlText w:val="o"/>
      <w:lvlJc w:val="left"/>
      <w:pPr>
        <w:ind w:left="4104" w:hanging="360"/>
      </w:pPr>
      <w:rPr>
        <w:rFonts w:ascii="Courier New" w:hAnsi="Courier New" w:cs="Courier New" w:hint="default"/>
        <w:rFonts w:cs="Courier New"/>
      </w:rPr>
    </w:lvl>
    <w:lvl w:ilvl="5">
      <w:start w:val="1"/>
      <w:numFmt w:val="bullet"/>
      <w:lvlText w:val=""/>
      <w:lvlJc w:val="left"/>
      <w:pPr>
        <w:ind w:left="4824" w:hanging="360"/>
      </w:pPr>
      <w:rPr>
        <w:rFonts w:ascii="Wingdings" w:hAnsi="Wingdings" w:cs="Wingdings" w:hint="default"/>
      </w:rPr>
    </w:lvl>
    <w:lvl w:ilvl="6">
      <w:start w:val="1"/>
      <w:numFmt w:val="bullet"/>
      <w:lvlText w:val=""/>
      <w:lvlJc w:val="left"/>
      <w:pPr>
        <w:ind w:left="5544" w:hanging="360"/>
      </w:pPr>
      <w:rPr>
        <w:rFonts w:ascii="Symbol" w:hAnsi="Symbol" w:cs="Symbol" w:hint="default"/>
      </w:rPr>
    </w:lvl>
    <w:lvl w:ilvl="7">
      <w:start w:val="1"/>
      <w:numFmt w:val="bullet"/>
      <w:lvlText w:val="o"/>
      <w:lvlJc w:val="left"/>
      <w:pPr>
        <w:ind w:left="6264" w:hanging="360"/>
      </w:pPr>
      <w:rPr>
        <w:rFonts w:ascii="Courier New" w:hAnsi="Courier New" w:cs="Courier New" w:hint="default"/>
        <w:rFonts w:cs="Courier New"/>
      </w:rPr>
    </w:lvl>
    <w:lvl w:ilvl="8">
      <w:start w:val="1"/>
      <w:numFmt w:val="bullet"/>
      <w:lvlText w:val=""/>
      <w:lvlJc w:val="left"/>
      <w:pPr>
        <w:ind w:left="6984"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b/>
        <w:color w:val="00000A"/>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b/>
        <w:color w:val="00000A"/>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360" w:hanging="360"/>
      </w:pPr>
      <w:rPr>
        <w:rFonts w:ascii="Symbol" w:hAnsi="Symbol" w:cs="Symbol" w:hint="default"/>
        <w:b/>
        <w:color w:val="00000A"/>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6">
    <w:lvl w:ilvl="0">
      <w:start w:val="1"/>
      <w:numFmt w:val="bullet"/>
      <w:lvlText w:val=""/>
      <w:lvlJc w:val="left"/>
      <w:pPr>
        <w:ind w:left="360" w:hanging="360"/>
      </w:pPr>
      <w:rPr>
        <w:rFonts w:ascii="Symbol" w:hAnsi="Symbol" w:cs="Symbol" w:hint="default"/>
        <w:b/>
        <w:color w:val="00000A"/>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7">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45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rFonts w:cs="Courier New"/>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Fonts w:cs="Courier New"/>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Fonts w:cs="Courier New"/>
      </w:rPr>
    </w:lvl>
    <w:lvl w:ilvl="8">
      <w:start w:val="1"/>
      <w:numFmt w:val="bullet"/>
      <w:lvlText w:val=""/>
      <w:lvlJc w:val="left"/>
      <w:pPr>
        <w:ind w:left="6210" w:hanging="360"/>
      </w:pPr>
      <w:rPr>
        <w:rFonts w:ascii="Wingdings" w:hAnsi="Wingdings" w:cs="Wingdings" w:hint="default"/>
      </w:rPr>
    </w:lvl>
  </w:abstractNum>
  <w:abstractNum w:abstractNumId="10">
    <w:lvl w:ilvl="0">
      <w:start w:val="1"/>
      <w:numFmt w:val="bullet"/>
      <w:lvlText w:val=""/>
      <w:lvlJc w:val="left"/>
      <w:pPr>
        <w:ind w:left="773" w:hanging="360"/>
      </w:pPr>
      <w:rPr>
        <w:rFonts w:ascii="Symbol" w:hAnsi="Symbol" w:cs="Symbol" w:hint="default"/>
      </w:rPr>
    </w:lvl>
    <w:lvl w:ilvl="1">
      <w:start w:val="1"/>
      <w:numFmt w:val="bullet"/>
      <w:lvlText w:val="o"/>
      <w:lvlJc w:val="left"/>
      <w:pPr>
        <w:ind w:left="1493" w:hanging="360"/>
      </w:pPr>
      <w:rPr>
        <w:rFonts w:ascii="Courier New" w:hAnsi="Courier New" w:cs="Courier New" w:hint="default"/>
        <w:rFonts w:cs="Courier New"/>
      </w:rPr>
    </w:lvl>
    <w:lvl w:ilvl="2">
      <w:start w:val="1"/>
      <w:numFmt w:val="bullet"/>
      <w:lvlText w:val=""/>
      <w:lvlJc w:val="left"/>
      <w:pPr>
        <w:ind w:left="2213" w:hanging="360"/>
      </w:pPr>
      <w:rPr>
        <w:rFonts w:ascii="Wingdings" w:hAnsi="Wingdings" w:cs="Wingdings" w:hint="default"/>
      </w:rPr>
    </w:lvl>
    <w:lvl w:ilvl="3">
      <w:start w:val="1"/>
      <w:numFmt w:val="bullet"/>
      <w:lvlText w:val=""/>
      <w:lvlJc w:val="left"/>
      <w:pPr>
        <w:ind w:left="2933" w:hanging="360"/>
      </w:pPr>
      <w:rPr>
        <w:rFonts w:ascii="Symbol" w:hAnsi="Symbol" w:cs="Symbol" w:hint="default"/>
      </w:rPr>
    </w:lvl>
    <w:lvl w:ilvl="4">
      <w:start w:val="1"/>
      <w:numFmt w:val="bullet"/>
      <w:lvlText w:val="o"/>
      <w:lvlJc w:val="left"/>
      <w:pPr>
        <w:ind w:left="3653" w:hanging="360"/>
      </w:pPr>
      <w:rPr>
        <w:rFonts w:ascii="Courier New" w:hAnsi="Courier New" w:cs="Courier New" w:hint="default"/>
        <w:rFonts w:cs="Courier New"/>
      </w:rPr>
    </w:lvl>
    <w:lvl w:ilvl="5">
      <w:start w:val="1"/>
      <w:numFmt w:val="bullet"/>
      <w:lvlText w:val=""/>
      <w:lvlJc w:val="left"/>
      <w:pPr>
        <w:ind w:left="4373" w:hanging="360"/>
      </w:pPr>
      <w:rPr>
        <w:rFonts w:ascii="Wingdings" w:hAnsi="Wingdings" w:cs="Wingdings" w:hint="default"/>
      </w:rPr>
    </w:lvl>
    <w:lvl w:ilvl="6">
      <w:start w:val="1"/>
      <w:numFmt w:val="bullet"/>
      <w:lvlText w:val=""/>
      <w:lvlJc w:val="left"/>
      <w:pPr>
        <w:ind w:left="5093" w:hanging="360"/>
      </w:pPr>
      <w:rPr>
        <w:rFonts w:ascii="Symbol" w:hAnsi="Symbol" w:cs="Symbol" w:hint="default"/>
      </w:rPr>
    </w:lvl>
    <w:lvl w:ilvl="7">
      <w:start w:val="1"/>
      <w:numFmt w:val="bullet"/>
      <w:lvlText w:val="o"/>
      <w:lvlJc w:val="left"/>
      <w:pPr>
        <w:ind w:left="5813" w:hanging="360"/>
      </w:pPr>
      <w:rPr>
        <w:rFonts w:ascii="Courier New" w:hAnsi="Courier New" w:cs="Courier New" w:hint="default"/>
        <w:rFonts w:cs="Courier New"/>
      </w:rPr>
    </w:lvl>
    <w:lvl w:ilvl="8">
      <w:start w:val="1"/>
      <w:numFmt w:val="bullet"/>
      <w:lvlText w:val=""/>
      <w:lvlJc w:val="left"/>
      <w:pPr>
        <w:ind w:left="6533"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117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ordia New" w:asciiTheme="minorHAnsi" w:cstheme="minorBidi" w:eastAsiaTheme="minorHAnsi" w:hAnsiTheme="minorHAnsi"/>
        <w:sz w:val="22"/>
        <w:szCs w:val="28"/>
        <w:lang w:val="en-US" w:eastAsia="en-US" w:bidi="th-TH"/>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83cd8"/>
    <w:pPr>
      <w:widowControl/>
      <w:suppressAutoHyphens w:val="true"/>
      <w:bidi w:val="0"/>
      <w:spacing w:lineRule="auto" w:line="259" w:before="0" w:after="160"/>
      <w:jc w:val="left"/>
    </w:pPr>
    <w:rPr>
      <w:rFonts w:ascii="Calibri" w:hAnsi="Calibri" w:eastAsia="Calibri" w:cs="Cordia New" w:asciiTheme="minorHAnsi" w:cstheme="minorBidi" w:eastAsiaTheme="minorHAnsi" w:hAnsiTheme="minorHAnsi"/>
      <w:color w:val="auto"/>
      <w:sz w:val="22"/>
      <w:szCs w:val="28"/>
      <w:lang w:val="en-US" w:eastAsia="en-US" w:bidi="th-TH"/>
    </w:rPr>
  </w:style>
  <w:style w:type="paragraph" w:styleId="Titre1">
    <w:name w:val="Titre 1"/>
    <w:basedOn w:val="Titre"/>
    <w:pPr/>
    <w:rPr/>
  </w:style>
  <w:style w:type="paragraph" w:styleId="Titre2">
    <w:name w:val="Titre 2"/>
    <w:basedOn w:val="Titre"/>
    <w:pPr/>
    <w:rPr/>
  </w:style>
  <w:style w:type="paragraph" w:styleId="Titre3">
    <w:name w:val="Titre 3"/>
    <w:basedOn w:val="Titre"/>
    <w:pPr/>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f53d50"/>
    <w:rPr>
      <w:rFonts w:ascii="Courier New" w:hAnsi="Courier New" w:eastAsia="Times New Roman" w:cs="Courier New"/>
      <w:sz w:val="20"/>
      <w:szCs w:val="20"/>
    </w:rPr>
  </w:style>
  <w:style w:type="character" w:styleId="BalloonTextChar" w:customStyle="1">
    <w:name w:val="Balloon Text Char"/>
    <w:basedOn w:val="DefaultParagraphFont"/>
    <w:link w:val="BalloonText"/>
    <w:uiPriority w:val="99"/>
    <w:semiHidden/>
    <w:qFormat/>
    <w:rsid w:val="000c3255"/>
    <w:rPr>
      <w:rFonts w:ascii="Segoe UI" w:hAnsi="Segoe UI" w:cs="Angsana New"/>
      <w:sz w:val="18"/>
      <w:szCs w:val="22"/>
    </w:rPr>
  </w:style>
  <w:style w:type="character" w:styleId="Annotationreference">
    <w:name w:val="annotation reference"/>
    <w:basedOn w:val="DefaultParagraphFont"/>
    <w:uiPriority w:val="99"/>
    <w:semiHidden/>
    <w:unhideWhenUsed/>
    <w:qFormat/>
    <w:rsid w:val="000c3255"/>
    <w:rPr>
      <w:sz w:val="16"/>
      <w:szCs w:val="16"/>
    </w:rPr>
  </w:style>
  <w:style w:type="character" w:styleId="CommentTextChar" w:customStyle="1">
    <w:name w:val="Comment Text Char"/>
    <w:basedOn w:val="DefaultParagraphFont"/>
    <w:link w:val="CommentText"/>
    <w:uiPriority w:val="99"/>
    <w:qFormat/>
    <w:rsid w:val="000c3255"/>
    <w:rPr>
      <w:sz w:val="20"/>
      <w:szCs w:val="25"/>
    </w:rPr>
  </w:style>
  <w:style w:type="character" w:styleId="ListLabel1">
    <w:name w:val="ListLabel 1"/>
    <w:qFormat/>
    <w:rPr>
      <w:b/>
      <w:color w:val="00000A"/>
    </w:rPr>
  </w:style>
  <w:style w:type="character" w:styleId="ListLabel2">
    <w:name w:val="ListLabel 2"/>
    <w:qFormat/>
    <w:rPr>
      <w:rFonts w:cs="Courier New"/>
    </w:rPr>
  </w:style>
  <w:style w:type="character" w:styleId="ListLabel3">
    <w:name w:val="ListLabel 3"/>
    <w:qFormat/>
    <w:rPr>
      <w:rFonts w:eastAsia="Calibri" w:cs="Cordia New"/>
    </w:rPr>
  </w:style>
  <w:style w:type="paragraph" w:styleId="Titre">
    <w:name w:val="Titre"/>
    <w:basedOn w:val="Normal"/>
    <w:next w:val="Corpsdetexte"/>
    <w:qFormat/>
    <w:pPr>
      <w:keepNext/>
      <w:spacing w:before="240" w:after="120"/>
    </w:pPr>
    <w:rPr>
      <w:rFonts w:ascii="Arial" w:hAnsi="Arial" w:eastAsia="Arial Unicode MS" w:cs="Arial Unicode M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ascii="Times New Roman" w:hAnsi="Times New Roman" w:eastAsia="ＭＳ 明朝" w:cs="Arial Unicode MS"/>
    </w:rPr>
  </w:style>
  <w:style w:type="paragraph" w:styleId="Lgende">
    <w:name w:val="Légende"/>
    <w:basedOn w:val="Normal"/>
    <w:pPr>
      <w:suppressLineNumbers/>
      <w:spacing w:before="120" w:after="120"/>
    </w:pPr>
    <w:rPr>
      <w:rFonts w:ascii="Times New Roman" w:hAnsi="Times New Roman" w:eastAsia="Times New Roman" w:cs="Arial Unicode MS"/>
      <w:i/>
      <w:iCs/>
      <w:sz w:val="24"/>
      <w:szCs w:val="24"/>
    </w:rPr>
  </w:style>
  <w:style w:type="paragraph" w:styleId="Index">
    <w:name w:val="Index"/>
    <w:basedOn w:val="Normal"/>
    <w:qFormat/>
    <w:pPr>
      <w:suppressLineNumbers/>
    </w:pPr>
    <w:rPr>
      <w:rFonts w:ascii="Courier;Courier New" w:hAnsi="Courier;Courier New" w:eastAsia="ＭＳ 明朝" w:cs="Arial Unicode MS"/>
    </w:rPr>
  </w:style>
  <w:style w:type="paragraph" w:styleId="ListParagraph">
    <w:name w:val="List Paragraph"/>
    <w:basedOn w:val="Normal"/>
    <w:uiPriority w:val="34"/>
    <w:qFormat/>
    <w:rsid w:val="00577d95"/>
    <w:pPr>
      <w:spacing w:before="0" w:after="160"/>
      <w:ind w:left="720" w:hanging="0"/>
      <w:contextualSpacing/>
    </w:pPr>
    <w:rPr/>
  </w:style>
  <w:style w:type="paragraph" w:styleId="HTMLPreformatted">
    <w:name w:val="HTML Preformatted"/>
    <w:basedOn w:val="Normal"/>
    <w:link w:val="HTMLPreformattedChar"/>
    <w:uiPriority w:val="99"/>
    <w:unhideWhenUsed/>
    <w:qFormat/>
    <w:rsid w:val="00f53d5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BalloonText">
    <w:name w:val="Balloon Text"/>
    <w:basedOn w:val="Normal"/>
    <w:link w:val="BalloonTextChar"/>
    <w:uiPriority w:val="99"/>
    <w:semiHidden/>
    <w:unhideWhenUsed/>
    <w:qFormat/>
    <w:rsid w:val="000c3255"/>
    <w:pPr>
      <w:spacing w:lineRule="auto" w:line="240" w:before="0" w:after="0"/>
    </w:pPr>
    <w:rPr>
      <w:rFonts w:ascii="Segoe UI" w:hAnsi="Segoe UI" w:cs="Angsana New"/>
      <w:sz w:val="18"/>
      <w:szCs w:val="22"/>
    </w:rPr>
  </w:style>
  <w:style w:type="paragraph" w:styleId="Annotationtext">
    <w:name w:val="annotation text"/>
    <w:basedOn w:val="Normal"/>
    <w:link w:val="CommentTextChar"/>
    <w:uiPriority w:val="99"/>
    <w:unhideWhenUsed/>
    <w:qFormat/>
    <w:rsid w:val="000c3255"/>
    <w:pPr>
      <w:spacing w:lineRule="auto" w:line="240"/>
    </w:pPr>
    <w:rPr>
      <w:sz w:val="20"/>
      <w:szCs w:val="25"/>
    </w:rPr>
  </w:style>
  <w:style w:type="paragraph" w:styleId="Quotations">
    <w:name w:val="Quotations"/>
    <w:basedOn w:val="Normal"/>
    <w:qFormat/>
    <w:pPr/>
    <w:rPr/>
  </w:style>
  <w:style w:type="paragraph" w:styleId="Titreprincipal">
    <w:name w:val="Titre principal"/>
    <w:basedOn w:val="Titre"/>
    <w:pPr/>
    <w:rPr/>
  </w:style>
  <w:style w:type="paragraph" w:styleId="Soustitre">
    <w:name w:val="Sous-titre"/>
    <w:basedOn w:val="Titre"/>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LibreOffice/4.4.5.2$MacOSX_X86_64 LibreOffice_project/a22f674fd25a3b6f45bdebf25400ed2adff0ff99</Application>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2015-12-02T10:05:00Z</dcterms:created>
  <dc:creator>tham spiral mail</dc:creator>
  <dc:language>fr-FR</dc:language>
  <cp:lastModifiedBy>Gersan Moguerou</cp:lastModifiedBy>
  <dcterms:modified xsi:type="dcterms:W3CDTF">2015-12-04T15:38:41Z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